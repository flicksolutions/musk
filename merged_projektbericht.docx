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0272B" w14:textId="2A4D69F1" w:rsidR="001D39D9" w:rsidRPr="00D02012" w:rsidRDefault="00B106C2" w:rsidP="00DF7EFF">
      <w:pPr>
        <w:pStyle w:val="berschrift1"/>
      </w:pPr>
      <w:bookmarkStart w:id="0" w:name="_GoBack"/>
      <w:bookmarkEnd w:id="0"/>
      <w:r w:rsidRPr="00D02012">
        <w:t>Projektb</w:t>
      </w:r>
      <w:r w:rsidR="008F431F" w:rsidRPr="00D02012">
        <w:t>ericht</w:t>
      </w:r>
      <w:r w:rsidRPr="00D02012">
        <w:t xml:space="preserve"> </w:t>
      </w:r>
      <w:r w:rsidR="001623C6" w:rsidRPr="00D02012">
        <w:t>«</w:t>
      </w:r>
      <w:r w:rsidR="007C190F" w:rsidRPr="00D02012">
        <w:t>Gefahren der AI-Entwicklung</w:t>
      </w:r>
      <w:r w:rsidR="001623C6" w:rsidRPr="00D02012">
        <w:t>»</w:t>
      </w:r>
    </w:p>
    <w:p w14:paraId="7E348A69" w14:textId="3FED4E68" w:rsidR="003A6FF8" w:rsidRPr="00D02012" w:rsidRDefault="003A7FD7" w:rsidP="00DF7EFF">
      <w:pPr>
        <w:pStyle w:val="berschrift2"/>
      </w:pPr>
      <w:r w:rsidRPr="00D02012">
        <w:t>Einleitung</w:t>
      </w:r>
    </w:p>
    <w:p w14:paraId="61CAEE0C" w14:textId="40F817CB" w:rsidR="007C190F" w:rsidRPr="00D02012" w:rsidRDefault="007C190F" w:rsidP="00D02012">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xml:space="preserve">)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56B7BD0E" w:rsidR="00C91C79" w:rsidRPr="00D02012" w:rsidRDefault="007C190F" w:rsidP="00D02012">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Medien</w:t>
      </w:r>
      <w:r w:rsidR="00674099">
        <w:rPr>
          <w:rStyle w:val="Funotenzeichen"/>
          <w:rFonts w:cstheme="minorHAnsi"/>
          <w:bCs/>
        </w:rPr>
        <w:footnoteReference w:id="2"/>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of Life»</w:t>
      </w:r>
      <w:r w:rsidR="00674099">
        <w:rPr>
          <w:rStyle w:val="Funotenzeichen"/>
          <w:rFonts w:cstheme="minorHAnsi"/>
          <w:bCs/>
        </w:rPr>
        <w:footnoteReference w:id="3"/>
      </w:r>
      <w:r w:rsidRPr="00D02012">
        <w:rPr>
          <w:rFonts w:cstheme="minorHAnsi"/>
          <w:bCs/>
        </w:rPr>
        <w:t xml:space="preserve"> einen «Open-Letter»</w:t>
      </w:r>
      <w:r w:rsidR="00674099">
        <w:rPr>
          <w:rStyle w:val="Funotenzeichen"/>
          <w:rFonts w:cstheme="minorHAnsi"/>
          <w:bCs/>
        </w:rPr>
        <w:footnoteReference w:id="4"/>
      </w:r>
      <w:r w:rsidRPr="00D02012">
        <w:rPr>
          <w:rFonts w:cstheme="minorHAnsi"/>
          <w:bCs/>
        </w:rPr>
        <w:t>; d</w:t>
      </w:r>
      <w:r w:rsidR="00E82CD2">
        <w:rPr>
          <w:rFonts w:cstheme="minorHAnsi"/>
          <w:bCs/>
        </w:rPr>
        <w:t>en Bericht</w:t>
      </w:r>
      <w:r w:rsidRPr="00D02012">
        <w:rPr>
          <w:rFonts w:cstheme="minorHAnsi"/>
          <w:bCs/>
        </w:rPr>
        <w:t xml:space="preserve"> «Research Priorities for Robust and Beneficial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xml:space="preserve">, auf die sich dieser </w:t>
      </w:r>
      <w:ins w:id="1" w:author="Aebersold, Claude André (STUDENTS)" w:date="2020-08-13T14:13:00Z">
        <w:r w:rsidR="00661898">
          <w:rPr>
            <w:rFonts w:cstheme="minorHAnsi"/>
            <w:bCs/>
          </w:rPr>
          <w:t>«</w:t>
        </w:r>
      </w:ins>
      <w:del w:id="2" w:author="Aebersold, Claude André (STUDENTS)" w:date="2020-08-13T14:13:00Z">
        <w:r w:rsidRPr="00D02012">
          <w:rPr>
            <w:rFonts w:cstheme="minorHAnsi"/>
            <w:bCs/>
          </w:rPr>
          <w:delText>"</w:delText>
        </w:r>
      </w:del>
      <w:r w:rsidRPr="00D02012">
        <w:rPr>
          <w:rFonts w:cstheme="minorHAnsi"/>
          <w:bCs/>
        </w:rPr>
        <w:t>Open Letter</w:t>
      </w:r>
      <w:ins w:id="3" w:author="Aebersold, Claude André (STUDENTS)" w:date="2020-08-13T14:13:00Z">
        <w:r w:rsidR="00661898">
          <w:rPr>
            <w:rFonts w:cstheme="minorHAnsi"/>
            <w:bCs/>
          </w:rPr>
          <w:t>»</w:t>
        </w:r>
      </w:ins>
      <w:del w:id="4" w:author="Aebersold, Claude André (STUDENTS)" w:date="2020-08-13T14:13:00Z">
        <w:r w:rsidRPr="00D02012">
          <w:rPr>
            <w:rFonts w:cstheme="minorHAnsi"/>
            <w:bCs/>
          </w:rPr>
          <w:delText>"</w:delText>
        </w:r>
      </w:del>
      <w:r w:rsidRPr="00D02012">
        <w:rPr>
          <w:rFonts w:cstheme="minorHAnsi"/>
          <w:bCs/>
        </w:rPr>
        <w:t xml:space="preserve">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D02012">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D02012">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D02012">
      <w:pPr>
        <w:pStyle w:val="Listenabsatz"/>
        <w:numPr>
          <w:ilvl w:val="0"/>
          <w:numId w:val="9"/>
        </w:numPr>
        <w:spacing w:line="360" w:lineRule="auto"/>
        <w:jc w:val="both"/>
        <w:rPr>
          <w:rFonts w:cstheme="minorHAnsi"/>
        </w:rPr>
      </w:pPr>
      <w:commentRangeStart w:id="5"/>
      <w:r w:rsidRPr="00D02012">
        <w:rPr>
          <w:rFonts w:cstheme="minorHAnsi"/>
        </w:rPr>
        <w:t>Durch die Entwicklung einer Superintelligenz</w:t>
      </w:r>
      <w:r w:rsidR="00674099">
        <w:rPr>
          <w:rStyle w:val="Funotenzeichen"/>
          <w:rFonts w:cstheme="minorHAnsi"/>
        </w:rPr>
        <w:footnoteReference w:id="5"/>
      </w:r>
      <w:r w:rsidRPr="00D02012">
        <w:rPr>
          <w:rFonts w:cstheme="minorHAnsi"/>
        </w:rPr>
        <w:t xml:space="preserve"> besteht die Gefahr einer Singularität</w:t>
      </w:r>
      <w:r w:rsidR="00674099">
        <w:rPr>
          <w:rStyle w:val="Funotenzeichen"/>
          <w:rFonts w:cstheme="minorHAnsi"/>
        </w:rPr>
        <w:footnoteReference w:id="6"/>
      </w:r>
      <w:r w:rsidR="0037658F" w:rsidRPr="00D02012">
        <w:rPr>
          <w:rFonts w:cstheme="minorHAnsi"/>
        </w:rPr>
        <w:t>.</w:t>
      </w:r>
      <w:r w:rsidRPr="00D02012">
        <w:rPr>
          <w:rFonts w:cstheme="minorHAnsi"/>
        </w:rPr>
        <w:t xml:space="preserve"> Stellt diese Entwicklung ein existenzielles Risiko für die Menschheit dar?</w:t>
      </w:r>
      <w:commentRangeEnd w:id="5"/>
      <w:r w:rsidR="004F1A06">
        <w:rPr>
          <w:rStyle w:val="Kommentarzeichen"/>
        </w:rPr>
        <w:commentReference w:id="5"/>
      </w:r>
    </w:p>
    <w:p w14:paraId="4676EDC2" w14:textId="55D85142" w:rsidR="004F1A06" w:rsidRDefault="003B5DDD" w:rsidP="00D02012">
      <w:pPr>
        <w:pStyle w:val="Listenabsatz"/>
        <w:numPr>
          <w:ilvl w:val="0"/>
          <w:numId w:val="9"/>
        </w:numPr>
        <w:spacing w:line="360" w:lineRule="auto"/>
        <w:jc w:val="both"/>
        <w:rPr>
          <w:rFonts w:cstheme="minorHAnsi"/>
        </w:rPr>
      </w:pPr>
      <w:ins w:id="6" w:author="Aebersold, Claude André (STUDENTS)" w:date="2020-08-13T14:13:00Z">
        <w:r>
          <w:rPr>
            <w:rFonts w:cstheme="minorHAnsi"/>
          </w:rPr>
          <w:t>Sind</w:t>
        </w:r>
      </w:ins>
      <w:del w:id="7" w:author="Aebersold, Claude André (STUDENTS)" w:date="2020-08-13T14:13:00Z">
        <w:r w:rsidR="004F1A06">
          <w:rPr>
            <w:rFonts w:cstheme="minorHAnsi"/>
          </w:rPr>
          <w:delText>Es ging uns darum zu erfahren, ob</w:delText>
        </w:r>
      </w:del>
      <w:r w:rsidR="004F1A06">
        <w:rPr>
          <w:rFonts w:cstheme="minorHAnsi"/>
        </w:rPr>
        <w:t xml:space="preserve"> die Argumente der Kritiker von AI miteinander verknüpft </w:t>
      </w:r>
      <w:del w:id="8" w:author="Aebersold, Claude André (STUDENTS)" w:date="2020-08-13T14:13:00Z">
        <w:r w:rsidR="004F1A06">
          <w:rPr>
            <w:rFonts w:cstheme="minorHAnsi"/>
          </w:rPr>
          <w:delText xml:space="preserve">sind </w:delText>
        </w:r>
      </w:del>
      <w:r w:rsidR="004F1A06">
        <w:rPr>
          <w:rFonts w:cstheme="minorHAnsi"/>
        </w:rPr>
        <w:t xml:space="preserve">und </w:t>
      </w:r>
      <w:ins w:id="9" w:author="Aebersold, Claude André (STUDENTS)" w:date="2020-08-13T14:13:00Z">
        <w:r>
          <w:rPr>
            <w:rFonts w:cstheme="minorHAnsi"/>
          </w:rPr>
          <w:t>laufen</w:t>
        </w:r>
      </w:ins>
      <w:del w:id="10" w:author="Aebersold, Claude André (STUDENTS)" w:date="2020-08-13T14:13:00Z">
        <w:r w:rsidR="004F1A06">
          <w:rPr>
            <w:rFonts w:cstheme="minorHAnsi"/>
          </w:rPr>
          <w:delText>ob</w:delText>
        </w:r>
      </w:del>
      <w:r w:rsidR="004F1A06">
        <w:rPr>
          <w:rFonts w:cstheme="minorHAnsi"/>
        </w:rPr>
        <w:t xml:space="preserve"> sie auf gemeinsame Punkte </w:t>
      </w:r>
      <w:ins w:id="11" w:author="Aebersold, Claude André (STUDENTS)" w:date="2020-08-13T14:13:00Z">
        <w:r w:rsidR="004F1A06">
          <w:rPr>
            <w:rFonts w:cstheme="minorHAnsi"/>
          </w:rPr>
          <w:t>zu</w:t>
        </w:r>
        <w:r>
          <w:rPr>
            <w:rFonts w:cstheme="minorHAnsi"/>
          </w:rPr>
          <w:t>?</w:t>
        </w:r>
      </w:ins>
      <w:del w:id="12" w:author="Aebersold, Claude André (STUDENTS)" w:date="2020-08-13T14:13:00Z">
        <w:r w:rsidR="004F1A06">
          <w:rPr>
            <w:rFonts w:cstheme="minorHAnsi"/>
          </w:rPr>
          <w:delText>zulaufen.</w:delText>
        </w:r>
      </w:del>
    </w:p>
    <w:p w14:paraId="1486EA93" w14:textId="2BBFAD11" w:rsidR="004F1A06" w:rsidRDefault="004F1A06" w:rsidP="00D02012">
      <w:pPr>
        <w:pStyle w:val="Listenabsatz"/>
        <w:numPr>
          <w:ilvl w:val="0"/>
          <w:numId w:val="9"/>
        </w:numPr>
        <w:spacing w:line="360" w:lineRule="auto"/>
        <w:jc w:val="both"/>
        <w:rPr>
          <w:rFonts w:cstheme="minorHAnsi"/>
        </w:rPr>
      </w:pPr>
      <w:r>
        <w:rPr>
          <w:rFonts w:cstheme="minorHAnsi"/>
        </w:rPr>
        <w:t>Des Weiteren wollten wir lernen wie eine Argumentationsanalyse das Verständnis von komplexen Zusammenhängen verbessern kann.</w:t>
      </w:r>
    </w:p>
    <w:p w14:paraId="2C0E5B8C" w14:textId="4D148CCD" w:rsidR="008F431F" w:rsidRPr="00397363" w:rsidRDefault="004F1A06" w:rsidP="00D02012">
      <w:pPr>
        <w:pStyle w:val="Listenabsatz"/>
        <w:numPr>
          <w:ilvl w:val="0"/>
          <w:numId w:val="9"/>
        </w:numPr>
        <w:spacing w:line="360" w:lineRule="auto"/>
        <w:jc w:val="both"/>
        <w:rPr>
          <w:rFonts w:cstheme="minorHAnsi"/>
        </w:rPr>
      </w:pPr>
      <w:r>
        <w:rPr>
          <w:rFonts w:cstheme="minorHAnsi"/>
        </w:rPr>
        <w:t xml:space="preserve">Der Umgang mit der Software </w:t>
      </w:r>
      <w:ins w:id="13" w:author="Aebersold, Claude André (STUDENTS)" w:date="2020-08-13T14:13:00Z">
        <w:r w:rsidR="00661898">
          <w:rPr>
            <w:rFonts w:cstheme="minorHAnsi"/>
          </w:rPr>
          <w:t>«</w:t>
        </w:r>
      </w:ins>
      <w:moveFromRangeStart w:id="14" w:author="Flick, Sebastian (WBKOLLEG)" w:date="2020-08-13T14:13:00Z" w:name="move48220425"/>
      <w:moveFrom w:id="15" w:author="Flick, Sebastian (WBKOLLEG)" w:date="2020-08-13T14:13:00Z">
        <w:r w:rsidR="00AB3376">
          <w:t>Argdown</w:t>
        </w:r>
      </w:moveFrom>
      <w:moveFromRangeEnd w:id="14"/>
      <w:ins w:id="16" w:author="Aebersold, Claude André (STUDENTS)" w:date="2020-08-13T14:13:00Z">
        <w:r w:rsidR="00661898">
          <w:rPr>
            <w:rFonts w:cstheme="minorHAnsi"/>
          </w:rPr>
          <w:t xml:space="preserve">» </w:t>
        </w:r>
      </w:ins>
      <w:r>
        <w:rPr>
          <w:rFonts w:cstheme="minorHAnsi"/>
        </w:rPr>
        <w:t>und allgemein der Einsatz von Software in der Philosophie war von uns von grossem Interesse.</w:t>
      </w:r>
    </w:p>
    <w:p w14:paraId="1FF212BB" w14:textId="1CC51878" w:rsidR="001D39D9" w:rsidRPr="00D02012" w:rsidRDefault="003A7FD7" w:rsidP="00DF7EFF">
      <w:pPr>
        <w:pStyle w:val="berschrift2"/>
      </w:pPr>
      <w:r w:rsidRPr="00D02012">
        <w:t>Themenfindung</w:t>
      </w:r>
      <w:r w:rsidR="008F431F" w:rsidRPr="00D02012">
        <w:t xml:space="preserve"> und Textgrundlage</w:t>
      </w:r>
    </w:p>
    <w:p w14:paraId="2803022D" w14:textId="4CC01279" w:rsidR="003A7FD7" w:rsidRPr="00D02012" w:rsidRDefault="008F431F" w:rsidP="00D02012">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bezüglich </w:t>
      </w:r>
      <w:r w:rsidRPr="00397363">
        <w:rPr>
          <w:rFonts w:cstheme="minorHAnsi"/>
          <w:i/>
          <w:iCs/>
        </w:rPr>
        <w:t>Bewusstsein</w:t>
      </w:r>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3F3C7940" w:rsidR="00783C70" w:rsidRPr="00D02012" w:rsidRDefault="005A0507" w:rsidP="00D02012">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7"/>
      </w:r>
      <w:r w:rsidRPr="00D02012">
        <w:rPr>
          <w:rFonts w:cstheme="minorHAnsi"/>
        </w:rPr>
        <w:t xml:space="preserve">. Durch seine Geschäftstätigkeiten in der autonomen Verkehrsführung mit </w:t>
      </w:r>
      <w:r w:rsidRPr="00397363">
        <w:rPr>
          <w:rFonts w:cstheme="minorHAnsi"/>
          <w:i/>
          <w:iCs/>
        </w:rPr>
        <w:t>Tesla</w:t>
      </w:r>
      <w:r w:rsidRPr="00D02012">
        <w:rPr>
          <w:rFonts w:cstheme="minorHAnsi"/>
        </w:rPr>
        <w:t xml:space="preserve">, der Gründung von </w:t>
      </w:r>
      <w:r w:rsidRPr="00397363">
        <w:rPr>
          <w:rFonts w:cstheme="minorHAnsi"/>
          <w:i/>
          <w:iCs/>
        </w:rPr>
        <w:t>OpenAI</w:t>
      </w:r>
      <w:r w:rsidRPr="00D02012">
        <w:rPr>
          <w:rFonts w:cstheme="minorHAnsi"/>
        </w:rPr>
        <w:t xml:space="preserve"> (Entwicklung einer Open-Source-</w:t>
      </w:r>
      <w:ins w:id="17" w:author="Aebersold, Claude André (STUDENTS)" w:date="2020-08-13T14:13:00Z">
        <w:r w:rsidR="00D00EFB">
          <w:rPr>
            <w:rFonts w:cstheme="minorHAnsi"/>
          </w:rPr>
          <w:t>A</w:t>
        </w:r>
        <w:r w:rsidRPr="00D02012">
          <w:rPr>
            <w:rFonts w:cstheme="minorHAnsi"/>
          </w:rPr>
          <w:t>I</w:t>
        </w:r>
      </w:ins>
      <w:del w:id="18" w:author="Aebersold, Claude André (STUDENTS)" w:date="2020-08-13T14:13:00Z">
        <w:r w:rsidRPr="00D02012">
          <w:rPr>
            <w:rFonts w:cstheme="minorHAnsi"/>
          </w:rPr>
          <w:delText>KI</w:delText>
        </w:r>
      </w:del>
      <w:r w:rsidRPr="00D02012">
        <w:rPr>
          <w:rFonts w:cstheme="minorHAnsi"/>
        </w:rPr>
        <w:t xml:space="preserve">) und der Firma </w:t>
      </w:r>
      <w:r w:rsidRPr="00397363">
        <w:rPr>
          <w:rFonts w:cstheme="minorHAnsi"/>
          <w:i/>
          <w:iCs/>
        </w:rPr>
        <w:t>Neuralink</w:t>
      </w:r>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«Sound-bites». </w:t>
      </w:r>
      <w:r w:rsidR="00397363">
        <w:rPr>
          <w:rFonts w:cstheme="minorHAnsi"/>
        </w:rPr>
        <w:t xml:space="preserve">Ausserdem gibt es kaum schriftliche Quellen, die Musk selbst verfasst hat. </w:t>
      </w:r>
      <w:r w:rsidR="00783C70" w:rsidRPr="00D02012">
        <w:rPr>
          <w:rFonts w:cstheme="minorHAnsi"/>
        </w:rPr>
        <w:t>Deshalb wurde bald klar, dass wir eine viel fundiertere Textgrundlage finden mussten.</w:t>
      </w:r>
    </w:p>
    <w:p w14:paraId="5FA11DBC" w14:textId="754908A4" w:rsidR="00D02012" w:rsidRDefault="00783C70" w:rsidP="00D02012">
      <w:pPr>
        <w:spacing w:line="360" w:lineRule="auto"/>
        <w:jc w:val="both"/>
        <w:rPr>
          <w:rFonts w:cstheme="minorHAnsi"/>
        </w:rPr>
      </w:pPr>
      <w:r w:rsidRPr="00D02012">
        <w:rPr>
          <w:rFonts w:cstheme="minorHAnsi"/>
        </w:rPr>
        <w:t>Durch weitere Recherche stiessen wir auf den «Open Letter»</w:t>
      </w:r>
      <w:r w:rsidR="00E82CD2">
        <w:rPr>
          <w:rStyle w:val="Funotenzeichen"/>
          <w:rFonts w:cstheme="minorHAnsi"/>
        </w:rPr>
        <w:footnoteReference w:id="8"/>
      </w:r>
      <w:r w:rsidRPr="00D02012">
        <w:rPr>
          <w:rFonts w:cstheme="minorHAnsi"/>
        </w:rPr>
        <w:t xml:space="preserve"> des </w:t>
      </w:r>
      <w:r w:rsidR="00D02012" w:rsidRPr="00D02012">
        <w:rPr>
          <w:rFonts w:cstheme="minorHAnsi"/>
        </w:rPr>
        <w:t>«Future of Life»-Institutes</w:t>
      </w:r>
      <w:r w:rsidR="00397363">
        <w:rPr>
          <w:rFonts w:cstheme="minorHAnsi"/>
        </w:rPr>
        <w:t xml:space="preserve">, </w:t>
      </w:r>
      <w:ins w:id="19" w:author="Aebersold, Claude André (STUDENTS)" w:date="2020-08-13T14:13:00Z">
        <w:r w:rsidR="00397363">
          <w:rPr>
            <w:rFonts w:cstheme="minorHAnsi"/>
          </w:rPr>
          <w:t>welche</w:t>
        </w:r>
        <w:r w:rsidR="00552E16">
          <w:rPr>
            <w:rFonts w:cstheme="minorHAnsi"/>
          </w:rPr>
          <w:t>r</w:t>
        </w:r>
      </w:ins>
      <w:del w:id="20" w:author="Aebersold, Claude André (STUDENTS)" w:date="2020-08-13T14:13:00Z">
        <w:r w:rsidR="00397363">
          <w:rPr>
            <w:rFonts w:cstheme="minorHAnsi"/>
          </w:rPr>
          <w:delText>welchen</w:delText>
        </w:r>
      </w:del>
      <w:r w:rsidR="00397363">
        <w:rPr>
          <w:rFonts w:cstheme="minorHAnsi"/>
        </w:rPr>
        <w:t xml:space="preserve">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Priorities for Robust and Beneficial AI» bietet eine hervorragende Übersicht zur Thematik und enthält sehr viele Quellen zu wissenschaftlichen Artikeln, </w:t>
      </w:r>
      <w:ins w:id="21" w:author="Aebersold, Claude André (STUDENTS)" w:date="2020-08-13T14:13:00Z">
        <w:r w:rsidR="00D02012" w:rsidRPr="00D02012">
          <w:rPr>
            <w:rFonts w:cstheme="minorHAnsi"/>
          </w:rPr>
          <w:t>Bücher</w:t>
        </w:r>
        <w:r w:rsidR="00552E16">
          <w:rPr>
            <w:rFonts w:cstheme="minorHAnsi"/>
          </w:rPr>
          <w:t>n</w:t>
        </w:r>
      </w:ins>
      <w:del w:id="22" w:author="Aebersold, Claude André (STUDENTS)" w:date="2020-08-13T14:13:00Z">
        <w:r w:rsidR="00D02012" w:rsidRPr="00D02012">
          <w:rPr>
            <w:rFonts w:cstheme="minorHAnsi"/>
          </w:rPr>
          <w:delText>Bücher</w:delText>
        </w:r>
      </w:del>
      <w:r w:rsidR="00D02012" w:rsidRPr="00D02012">
        <w:rPr>
          <w:rFonts w:cstheme="minorHAnsi"/>
        </w:rPr>
        <w:t xml:space="preserve"> und Papieren</w:t>
      </w:r>
      <w:r w:rsidR="00D02012">
        <w:rPr>
          <w:rFonts w:cstheme="minorHAnsi"/>
        </w:rPr>
        <w:t xml:space="preserve"> und fand grosse Unterstützung unter Wissenschaftlern, Politikern, den Medien 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74D4D9DB" w:rsidR="00D97CE7" w:rsidRPr="00D97CE7" w:rsidRDefault="00D97CE7" w:rsidP="00DF7EFF">
      <w:pPr>
        <w:pStyle w:val="berschrift2"/>
      </w:pPr>
      <w:r w:rsidRPr="00D97CE7">
        <w:t>Quellen</w:t>
      </w:r>
    </w:p>
    <w:p w14:paraId="24B698E7" w14:textId="4DD89D4C" w:rsidR="00D97CE7" w:rsidRDefault="004C5F23" w:rsidP="00D02012">
      <w:pPr>
        <w:spacing w:line="360" w:lineRule="auto"/>
        <w:jc w:val="both"/>
        <w:rPr>
          <w:rFonts w:cstheme="minorHAnsi"/>
        </w:rPr>
      </w:pPr>
      <w:ins w:id="23" w:author="Aebersold, Claude André (STUDENTS)" w:date="2020-08-13T14:13:00Z">
        <w:r>
          <w:rPr>
            <w:rFonts w:cstheme="minorHAnsi"/>
          </w:rPr>
          <w:t>Die folgenden Quellen wurden im Rahmen dieser Arbeit untersucht und verwendet, um die Argumentationskarte zu erstellen.</w:t>
        </w:r>
      </w:ins>
      <w:del w:id="24" w:author="Aebersold, Claude André (STUDENTS)" w:date="2020-08-13T14:13:00Z">
        <w:r w:rsidR="00D97CE7">
          <w:rPr>
            <w:rFonts w:cstheme="minorHAnsi"/>
          </w:rPr>
          <w:delText>Verwendete Quellen in der Karte. Kurz beschreiben, um was es darin geht.</w:delText>
        </w:r>
      </w:del>
    </w:p>
    <w:p w14:paraId="2BC18084" w14:textId="2DFCB184" w:rsidR="004C5F23" w:rsidRDefault="004C5F23" w:rsidP="00D02012">
      <w:pPr>
        <w:spacing w:line="360" w:lineRule="auto"/>
        <w:jc w:val="both"/>
        <w:rPr>
          <w:ins w:id="25" w:author="Aebersold, Claude André (STUDENTS)" w:date="2020-08-13T14:13:00Z"/>
          <w:rFonts w:cstheme="minorHAnsi"/>
        </w:rPr>
      </w:pPr>
      <w:ins w:id="26" w:author="Aebersold, Claude André (STUDENTS)" w:date="2020-08-13T14:13:00Z">
        <w:r w:rsidRPr="00793956">
          <w:rPr>
            <w:rFonts w:cstheme="minorHAnsi"/>
            <w:bCs/>
            <w:lang w:val="en-US"/>
          </w:rPr>
          <w:t xml:space="preserve">«Research Priorities for Robust and Beneficial AI» des Institutes «Future of Life». </w:t>
        </w:r>
        <w:r>
          <w:rPr>
            <w:rFonts w:cstheme="minorHAnsi"/>
            <w:bCs/>
          </w:rPr>
          <w:t>Dieser «Open Letter» diente als Textgrundlage und Basis für unser Projekt. Aus den verschiedenen Themengebieten selektierten wir verschiedene relevante Aussagen, welche wir anhand der im «Open Letter» referenzierten Quellen weiter untersuchten und die daraus analysierten Argumente rekonstruierten.</w:t>
        </w:r>
      </w:ins>
    </w:p>
    <w:p w14:paraId="36A7875C" w14:textId="295A97CC" w:rsidR="00713B65" w:rsidRDefault="00713B65" w:rsidP="00D02012">
      <w:pPr>
        <w:spacing w:line="360" w:lineRule="auto"/>
        <w:jc w:val="both"/>
        <w:rPr>
          <w:ins w:id="27" w:author="Aebersold, Claude André (STUDENTS)" w:date="2020-08-13T14:13:00Z"/>
          <w:rFonts w:cstheme="minorHAnsi"/>
        </w:rPr>
      </w:pPr>
      <w:ins w:id="28" w:author="Aebersold, Claude André (STUDENTS)" w:date="2020-08-13T14:13:00Z">
        <w:r>
          <w:rPr>
            <w:rFonts w:cstheme="minorHAnsi"/>
          </w:rPr>
          <w:t>«Superintelligence» von Nick Bostrom. In diesem Buch wird in einem ersten Teil die Entwicklung der AI von den Anfängen in den 50er-Jahren bis heute (Erscheinungsdatum 2014) verfolgt und in einem zweiten Teil eine Prognose erstellt, w</w:t>
        </w:r>
        <w:r w:rsidR="00A65A6F">
          <w:rPr>
            <w:rFonts w:cstheme="minorHAnsi"/>
          </w:rPr>
          <w:t>elche Auswirkungen die Entwicklung zukünftiger AI haben wird</w:t>
        </w:r>
        <w:r>
          <w:rPr>
            <w:rFonts w:cstheme="minorHAnsi"/>
          </w:rPr>
          <w:t>. Besonders die Kapitel 4 bis 9 wurden zum Zweck des Projektes untersucht. In diesen Kapiteln geht es darum, welche Gefahren die zukünftige Entwicklung der AI mit sich bringt und wie eine Singularität unsere Gesellschaft grundlegend verändern kann.</w:t>
        </w:r>
      </w:ins>
    </w:p>
    <w:p w14:paraId="137E2B27" w14:textId="169ADBF2" w:rsidR="003B5136" w:rsidRPr="00793956" w:rsidRDefault="003B5136" w:rsidP="00D02012">
      <w:pPr>
        <w:spacing w:line="360" w:lineRule="auto"/>
        <w:jc w:val="both"/>
        <w:rPr>
          <w:ins w:id="29" w:author="Aebersold, Claude André (STUDENTS)" w:date="2020-08-13T14:13:00Z"/>
          <w:rFonts w:cstheme="minorHAnsi"/>
          <w:lang w:val="en-US"/>
        </w:rPr>
      </w:pPr>
      <w:ins w:id="30" w:author="Aebersold, Claude André (STUDENTS)" w:date="2020-08-13T14:13:00Z">
        <w:r w:rsidRPr="004F1A06">
          <w:rPr>
            <w:rFonts w:cstheme="minorHAnsi"/>
            <w:lang w:val="en-US"/>
          </w:rPr>
          <w:t>«The Second Machine Age»</w:t>
        </w:r>
        <w:r>
          <w:rPr>
            <w:rFonts w:cstheme="minorHAnsi"/>
            <w:lang w:val="en-US"/>
          </w:rPr>
          <w:t xml:space="preserve"> von Erik </w:t>
        </w:r>
        <w:r w:rsidRPr="004F1A06">
          <w:rPr>
            <w:rFonts w:cstheme="minorHAnsi"/>
            <w:lang w:val="en-US"/>
          </w:rPr>
          <w:t>Brynjolfsson</w:t>
        </w:r>
        <w:r>
          <w:rPr>
            <w:rFonts w:cstheme="minorHAnsi"/>
            <w:lang w:val="en-US"/>
          </w:rPr>
          <w:t xml:space="preserve"> und Andrew </w:t>
        </w:r>
        <w:r w:rsidRPr="004F1A06">
          <w:rPr>
            <w:rFonts w:cstheme="minorHAnsi"/>
            <w:lang w:val="en-US"/>
          </w:rPr>
          <w:t>McAfee</w:t>
        </w:r>
        <w:r>
          <w:rPr>
            <w:rFonts w:cstheme="minorHAnsi"/>
            <w:lang w:val="en-US"/>
          </w:rPr>
          <w:t>.</w:t>
        </w:r>
      </w:ins>
    </w:p>
    <w:p w14:paraId="1FAE5EAB" w14:textId="6E8C7C8C" w:rsidR="00713B65" w:rsidRDefault="00713B65" w:rsidP="00D02012">
      <w:pPr>
        <w:spacing w:line="360" w:lineRule="auto"/>
        <w:jc w:val="both"/>
        <w:rPr>
          <w:ins w:id="31" w:author="Aebersold, Claude André (STUDENTS)" w:date="2020-08-13T14:13:00Z"/>
          <w:rFonts w:cstheme="minorHAnsi"/>
        </w:rPr>
      </w:pPr>
      <w:ins w:id="32" w:author="Aebersold, Claude André (STUDENTS)" w:date="2020-08-13T14:13:00Z">
        <w:r w:rsidRPr="00793956">
          <w:rPr>
            <w:rFonts w:cstheme="minorHAnsi"/>
            <w:lang w:val="en-US"/>
          </w:rPr>
          <w:t xml:space="preserve">«The Case for a Federal Robotics Commission» von Ryan Calo. </w:t>
        </w:r>
        <w:r>
          <w:rPr>
            <w:rFonts w:cstheme="minorHAnsi"/>
          </w:rPr>
          <w:t xml:space="preserve">Dieser Artikel befasst sich mit </w:t>
        </w:r>
        <w:r w:rsidR="004C5F23">
          <w:rPr>
            <w:rFonts w:cstheme="minorHAnsi"/>
          </w:rPr>
          <w:t>der Legislatur und Gebrauch von AI und Robotern in der Wirtschaft. Aus diesem Artikel wurde die Argumentatio</w:t>
        </w:r>
        <w:r w:rsidR="00A65A6F">
          <w:rPr>
            <w:rFonts w:cstheme="minorHAnsi"/>
          </w:rPr>
          <w:t>n</w:t>
        </w:r>
        <w:r w:rsidR="004C5F23">
          <w:rPr>
            <w:rFonts w:cstheme="minorHAnsi"/>
          </w:rPr>
          <w:t xml:space="preserve"> zum Gebrauch von AI an der Börse analysiert und rekonstruiert.</w:t>
        </w:r>
      </w:ins>
    </w:p>
    <w:p w14:paraId="076EFA90" w14:textId="62C11059" w:rsidR="003B5136" w:rsidRPr="004F1A06" w:rsidRDefault="003B5136" w:rsidP="003B5136">
      <w:pPr>
        <w:spacing w:line="360" w:lineRule="auto"/>
        <w:rPr>
          <w:ins w:id="33" w:author="Aebersold, Claude André (STUDENTS)" w:date="2020-08-13T14:13:00Z"/>
          <w:rFonts w:cstheme="minorHAnsi"/>
          <w:lang w:val="en-US"/>
        </w:rPr>
      </w:pPr>
      <w:ins w:id="34" w:author="Aebersold, Claude André (STUDENTS)" w:date="2020-08-13T14:13:00Z">
        <w:r w:rsidRPr="004F1A06">
          <w:rPr>
            <w:rFonts w:cstheme="minorHAnsi"/>
            <w:lang w:val="en-US"/>
          </w:rPr>
          <w:t>«Losing humanity: the case against killer robots»</w:t>
        </w:r>
        <w:r>
          <w:rPr>
            <w:rFonts w:cstheme="minorHAnsi"/>
            <w:lang w:val="en-US"/>
          </w:rPr>
          <w:t xml:space="preserve"> von Bonnie </w:t>
        </w:r>
        <w:r w:rsidRPr="004F1A06">
          <w:rPr>
            <w:rFonts w:cstheme="minorHAnsi"/>
            <w:lang w:val="en-US"/>
          </w:rPr>
          <w:t>Docherty</w:t>
        </w:r>
        <w:r>
          <w:rPr>
            <w:rFonts w:cstheme="minorHAnsi"/>
            <w:lang w:val="en-US"/>
          </w:rPr>
          <w:t>.</w:t>
        </w:r>
      </w:ins>
    </w:p>
    <w:p w14:paraId="478F2268" w14:textId="568BF681" w:rsidR="003B5136" w:rsidRPr="004F1A06" w:rsidRDefault="003B5136" w:rsidP="003B5136">
      <w:pPr>
        <w:spacing w:line="360" w:lineRule="auto"/>
        <w:jc w:val="both"/>
        <w:rPr>
          <w:ins w:id="35" w:author="Aebersold, Claude André (STUDENTS)" w:date="2020-08-13T14:13:00Z"/>
          <w:rFonts w:cstheme="minorHAnsi"/>
          <w:lang w:val="en-US"/>
        </w:rPr>
      </w:pPr>
      <w:ins w:id="36" w:author="Aebersold, Claude André (STUDENTS)" w:date="2020-08-13T14:13:00Z">
        <w:r w:rsidRPr="004F1A06">
          <w:rPr>
            <w:rFonts w:cstheme="minorHAnsi"/>
            <w:lang w:val="en-US"/>
          </w:rPr>
          <w:t>«Secular stagnation? Not in your life»</w:t>
        </w:r>
        <w:r w:rsidR="00E626F7">
          <w:rPr>
            <w:rFonts w:cstheme="minorHAnsi"/>
            <w:lang w:val="en-US"/>
          </w:rPr>
          <w:t xml:space="preserve"> von Joel </w:t>
        </w:r>
        <w:r w:rsidR="00E626F7" w:rsidRPr="004F1A06">
          <w:rPr>
            <w:rFonts w:cstheme="minorHAnsi"/>
            <w:lang w:val="en-US"/>
          </w:rPr>
          <w:t>Mokyr</w:t>
        </w:r>
        <w:r w:rsidR="00E626F7">
          <w:rPr>
            <w:rFonts w:cstheme="minorHAnsi"/>
            <w:lang w:val="en-US"/>
          </w:rPr>
          <w:t>.</w:t>
        </w:r>
      </w:ins>
    </w:p>
    <w:p w14:paraId="5927BD2E" w14:textId="4EE83D1B" w:rsidR="003B5136" w:rsidRPr="00793956" w:rsidRDefault="003B5136" w:rsidP="003B5136">
      <w:pPr>
        <w:spacing w:line="360" w:lineRule="auto"/>
        <w:rPr>
          <w:ins w:id="37" w:author="Aebersold, Claude André (STUDENTS)" w:date="2020-08-13T14:13:00Z"/>
          <w:rFonts w:cstheme="minorHAnsi"/>
        </w:rPr>
      </w:pPr>
      <w:ins w:id="38" w:author="Aebersold, Claude André (STUDENTS)" w:date="2020-08-13T14:13:00Z">
        <w:r w:rsidRPr="00793956">
          <w:rPr>
            <w:rFonts w:cstheme="minorHAnsi"/>
          </w:rPr>
          <w:t>«Moral Machines: Teaching Robots Right from Wrong»</w:t>
        </w:r>
        <w:r w:rsidR="00E626F7" w:rsidRPr="00793956">
          <w:rPr>
            <w:rFonts w:cstheme="minorHAnsi"/>
          </w:rPr>
          <w:t xml:space="preserve"> von Wendel Wallach und Colin Allen.</w:t>
        </w:r>
      </w:ins>
    </w:p>
    <w:p w14:paraId="0BFBACF4" w14:textId="5126B3AD" w:rsidR="00D97CE7" w:rsidRDefault="00D97CE7" w:rsidP="00D02012">
      <w:pPr>
        <w:spacing w:line="360" w:lineRule="auto"/>
        <w:jc w:val="both"/>
        <w:rPr>
          <w:del w:id="39" w:author="Aebersold, Claude André (STUDENTS)" w:date="2020-08-13T14:13:00Z"/>
          <w:rFonts w:cstheme="minorHAnsi"/>
        </w:rPr>
      </w:pPr>
    </w:p>
    <w:p w14:paraId="54C7E60A" w14:textId="77777777" w:rsidR="00D97CE7" w:rsidRDefault="00D97CE7" w:rsidP="00D02012">
      <w:pPr>
        <w:spacing w:line="360" w:lineRule="auto"/>
        <w:jc w:val="both"/>
        <w:rPr>
          <w:rFonts w:cstheme="minorHAnsi"/>
        </w:rPr>
      </w:pPr>
    </w:p>
    <w:p w14:paraId="0B800B36" w14:textId="784BCC31" w:rsidR="00053D52" w:rsidRPr="00053D52" w:rsidRDefault="00053D52" w:rsidP="00DF7EFF">
      <w:pPr>
        <w:pStyle w:val="berschrift2"/>
      </w:pPr>
      <w:r w:rsidRPr="00053D52">
        <w:t>Organisation</w:t>
      </w:r>
    </w:p>
    <w:p w14:paraId="76F5BD7A" w14:textId="2A6C3B59" w:rsidR="00053D52" w:rsidRDefault="003C1CED" w:rsidP="00D02012">
      <w:pPr>
        <w:spacing w:line="360" w:lineRule="auto"/>
        <w:jc w:val="both"/>
        <w:rPr>
          <w:rFonts w:cstheme="minorHAnsi"/>
          <w:bCs/>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r w:rsidRPr="00397363">
        <w:rPr>
          <w:rFonts w:cstheme="minorHAnsi"/>
          <w:bCs/>
          <w:i/>
          <w:iCs/>
        </w:rPr>
        <w:t>Github</w:t>
      </w:r>
      <w:r>
        <w:rPr>
          <w:rStyle w:val="Funotenzeichen"/>
          <w:rFonts w:cstheme="minorHAnsi"/>
          <w:bCs/>
        </w:rPr>
        <w:footnoteReference w:id="9"/>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r w:rsidR="00991F47" w:rsidRPr="00397363">
        <w:rPr>
          <w:rStyle w:val="Hyperlink"/>
          <w:rFonts w:cstheme="minorHAnsi"/>
          <w:i/>
          <w:iCs/>
          <w:color w:val="auto"/>
          <w:u w:val="none"/>
        </w:rPr>
        <w:t>Zotero</w:t>
      </w:r>
      <w:r w:rsidR="00991F47">
        <w:rPr>
          <w:rStyle w:val="Funotenzeichen"/>
          <w:rFonts w:cstheme="minorHAnsi"/>
        </w:rPr>
        <w:footnoteReference w:id="10"/>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098F01AD" w14:textId="5E581DAE" w:rsidR="00053D52" w:rsidRPr="00053D52" w:rsidRDefault="00053D52" w:rsidP="00DF7EFF">
      <w:pPr>
        <w:pStyle w:val="berschrift2"/>
      </w:pPr>
      <w:r w:rsidRPr="00071AC8">
        <w:t xml:space="preserve">Arbeitsteilung </w:t>
      </w:r>
      <w:r w:rsidR="00D579B5">
        <w:t>und Herangehensweise and die Textgrundlage</w:t>
      </w:r>
    </w:p>
    <w:p w14:paraId="39A55CB4" w14:textId="74A0D12E" w:rsidR="00E82CD2" w:rsidRDefault="00E82CD2" w:rsidP="00D02012">
      <w:pPr>
        <w:spacing w:line="360" w:lineRule="auto"/>
        <w:jc w:val="both"/>
        <w:rPr>
          <w:rFonts w:cstheme="minorHAnsi"/>
        </w:rPr>
      </w:pPr>
      <w:r>
        <w:rPr>
          <w:rFonts w:cstheme="minorHAnsi"/>
        </w:rPr>
        <w:t>Im Team wurde die zu untersuchenden Artikel grob nach kurzfristigen und längerfristigen Gefahren aufgeteilt. Während Claude zuerst das Buch «Superintelligence»</w:t>
      </w:r>
      <w:r>
        <w:rPr>
          <w:rStyle w:val="Funotenzeichen"/>
          <w:rFonts w:cstheme="minorHAnsi"/>
        </w:rPr>
        <w:footnoteReference w:id="11"/>
      </w:r>
      <w:r>
        <w:rPr>
          <w:rFonts w:cstheme="minorHAnsi"/>
        </w:rPr>
        <w:t xml:space="preserve"> des Philosophen und Futurologen Nick Bostrom untersuchte und sich somit in die längerfristigen Gefahren der AI-Entwicklung einarbeitete, </w:t>
      </w:r>
      <w:r w:rsidR="00C950A7">
        <w:rPr>
          <w:rFonts w:cstheme="minorHAnsi"/>
        </w:rPr>
        <w:t>analysierte</w:t>
      </w:r>
      <w:r>
        <w:rPr>
          <w:rFonts w:cstheme="minorHAnsi"/>
        </w:rPr>
        <w:t xml:space="preserve"> Sebastian das Buch «The Second Machine Age»</w:t>
      </w:r>
      <w:r>
        <w:rPr>
          <w:rStyle w:val="Funotenzeichen"/>
          <w:rFonts w:cstheme="minorHAnsi"/>
        </w:rPr>
        <w:footnoteReference w:id="12"/>
      </w:r>
      <w:r>
        <w:rPr>
          <w:rFonts w:cstheme="minorHAnsi"/>
        </w:rPr>
        <w:t xml:space="preserve"> von Erik Brynjolfsson und Andrew McAfee</w:t>
      </w:r>
      <w:r w:rsidR="00674099">
        <w:rPr>
          <w:rFonts w:cstheme="minorHAnsi"/>
        </w:rPr>
        <w:t>, welches den Fokus auf den wirtschaftlichen Auswirkungen der AI legt</w:t>
      </w:r>
      <w:r w:rsidR="00053D52">
        <w:rPr>
          <w:rFonts w:cstheme="minorHAnsi"/>
        </w:rPr>
        <w:t>.</w:t>
      </w:r>
    </w:p>
    <w:p w14:paraId="21000AD0" w14:textId="42329ADF" w:rsidR="00252BBB" w:rsidRPr="00397363" w:rsidRDefault="00D579B5" w:rsidP="00D02012">
      <w:pPr>
        <w:spacing w:line="360" w:lineRule="auto"/>
        <w:jc w:val="both"/>
        <w:rPr>
          <w:rFonts w:cstheme="minorHAnsi"/>
          <w:bCs/>
        </w:rPr>
      </w:pPr>
      <w:r>
        <w:rPr>
          <w:rFonts w:cstheme="minorHAnsi"/>
          <w:bCs/>
        </w:rPr>
        <w:t>Zudem haben wir verschiedene Themengebiete aus dem «Open Letter» gewählt, welche uns relevant erschienen. Es war klar, dass wir nicht auf alle Themen eingehen können, da dies den Rahmen der Arbeit gesprengt hätte. So entschieden wir uns, weitere selektive Artikel zu den Themen Militär, Wirtschaft, und Computer Science zu analysieren.</w:t>
      </w:r>
    </w:p>
    <w:p w14:paraId="7109BD6B" w14:textId="7315A8F7" w:rsidR="00AC47DA" w:rsidRPr="00AC47DA" w:rsidRDefault="00AC47DA" w:rsidP="00DF7EFF">
      <w:pPr>
        <w:pStyle w:val="berschrift2"/>
      </w:pPr>
      <w:r w:rsidRPr="00AC47DA">
        <w:t>Erste Erkenntnisse</w:t>
      </w:r>
    </w:p>
    <w:p w14:paraId="2468441D" w14:textId="528D4BA6" w:rsidR="00AC47DA" w:rsidRDefault="00AC47DA" w:rsidP="00D02012">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08B25CCE" w:rsidR="007576A1" w:rsidRDefault="007576A1" w:rsidP="00D02012">
      <w:pPr>
        <w:spacing w:line="360" w:lineRule="auto"/>
        <w:jc w:val="both"/>
        <w:rPr>
          <w:rFonts w:cstheme="minorHAnsi"/>
        </w:rPr>
      </w:pPr>
      <w:r>
        <w:rPr>
          <w:rFonts w:cstheme="minorHAnsi"/>
        </w:rPr>
        <w:t xml:space="preserve">Die Rekonstruktion hat aber einige Schwierigkeiten aufgezeigt. So ist es oft nicht einfach ein komplettes Argument aus einer spezifischen Textstelle herauszukristallisieren. Die Argumente aus dem Buch «Superintelligence» strecken sich über mehrere Kapitel hinweg. Zudem ist es nicht ganz ersichtlich, welche Argumente in andere greifen. </w:t>
      </w:r>
      <w:ins w:id="40" w:author="Aebersold, Claude André (STUDENTS)" w:date="2020-08-13T14:13:00Z">
        <w:r w:rsidR="00A65A6F">
          <w:rPr>
            <w:rFonts w:cstheme="minorHAnsi"/>
          </w:rPr>
          <w:t>Weil wir möglichst exakt arbeiten</w:t>
        </w:r>
      </w:ins>
      <w:commentRangeStart w:id="41"/>
      <w:del w:id="42" w:author="Aebersold, Claude André (STUDENTS)" w:date="2020-08-13T14:13:00Z">
        <w:r>
          <w:rPr>
            <w:rFonts w:cstheme="minorHAnsi"/>
          </w:rPr>
          <w:delText>Der Einfachheit halber</w:delText>
        </w:r>
      </w:del>
      <w:r>
        <w:rPr>
          <w:rFonts w:cstheme="minorHAnsi"/>
        </w:rPr>
        <w:t xml:space="preserve"> und </w:t>
      </w:r>
      <w:ins w:id="43" w:author="Aebersold, Claude André (STUDENTS)" w:date="2020-08-13T14:13:00Z">
        <w:r w:rsidR="00A65A6F">
          <w:rPr>
            <w:rFonts w:cstheme="minorHAnsi"/>
          </w:rPr>
          <w:t>so nah wie möglich am Wortlaut bleiben wollten, ergaben sich einige Argumentreihen,</w:t>
        </w:r>
      </w:ins>
      <w:del w:id="44" w:author="Aebersold, Claude André (STUDENTS)" w:date="2020-08-13T14:13:00Z">
        <w:r>
          <w:rPr>
            <w:rFonts w:cstheme="minorHAnsi"/>
          </w:rPr>
          <w:delText>um</w:delText>
        </w:r>
      </w:del>
      <w:r>
        <w:rPr>
          <w:rFonts w:cstheme="minorHAnsi"/>
        </w:rPr>
        <w:t xml:space="preserve"> die </w:t>
      </w:r>
      <w:ins w:id="45" w:author="Aebersold, Claude André (STUDENTS)" w:date="2020-08-13T14:13:00Z">
        <w:r w:rsidR="00A65A6F">
          <w:rPr>
            <w:rFonts w:cstheme="minorHAnsi"/>
          </w:rPr>
          <w:t>für sich stehen. Zudem</w:t>
        </w:r>
      </w:ins>
      <w:del w:id="46" w:author="Aebersold, Claude André (STUDENTS)" w:date="2020-08-13T14:13:00Z">
        <w:r>
          <w:rPr>
            <w:rFonts w:cstheme="minorHAnsi"/>
          </w:rPr>
          <w:delText>Lesbarkeit der Karte nicht unnötig zu strapazieren,</w:delText>
        </w:r>
      </w:del>
      <w:r>
        <w:rPr>
          <w:rFonts w:cstheme="minorHAnsi"/>
        </w:rPr>
        <w:t xml:space="preserve"> haben wir </w:t>
      </w:r>
      <w:ins w:id="47" w:author="Aebersold, Claude André (STUDENTS)" w:date="2020-08-13T14:13:00Z">
        <w:r w:rsidR="003D2192">
          <w:rPr>
            <w:rFonts w:cstheme="minorHAnsi"/>
          </w:rPr>
          <w:t xml:space="preserve">beim Verknüpfen der </w:t>
        </w:r>
      </w:ins>
      <w:del w:id="48" w:author="Aebersold, Claude André (STUDENTS)" w:date="2020-08-13T14:13:00Z">
        <w:r>
          <w:rPr>
            <w:rFonts w:cstheme="minorHAnsi"/>
          </w:rPr>
          <w:delText xml:space="preserve">die </w:delText>
        </w:r>
      </w:del>
      <w:r>
        <w:rPr>
          <w:rFonts w:cstheme="minorHAnsi"/>
        </w:rPr>
        <w:t xml:space="preserve">Argumente </w:t>
      </w:r>
      <w:ins w:id="49" w:author="Aebersold, Claude André (STUDENTS)" w:date="2020-08-13T14:13:00Z">
        <w:r w:rsidR="003D2192">
          <w:rPr>
            <w:rFonts w:cstheme="minorHAnsi"/>
          </w:rPr>
          <w:t>auf eine starke Abhängigkeit geachtet.</w:t>
        </w:r>
      </w:ins>
      <w:del w:id="50" w:author="Aebersold, Claude André (STUDENTS)" w:date="2020-08-13T14:13:00Z">
        <w:r>
          <w:rPr>
            <w:rFonts w:cstheme="minorHAnsi"/>
          </w:rPr>
          <w:delText>möglichst isoliert gehalten.</w:delText>
        </w:r>
      </w:del>
      <w:r>
        <w:rPr>
          <w:rFonts w:cstheme="minorHAnsi"/>
        </w:rPr>
        <w:t xml:space="preserve"> So unterstützt das Argument «Strategischer Vorteil» einer Superintelligenz </w:t>
      </w:r>
      <w:ins w:id="51" w:author="Aebersold, Claude André (STUDENTS)" w:date="2020-08-13T14:13:00Z">
        <w:r w:rsidR="003D2192">
          <w:rPr>
            <w:rFonts w:cstheme="minorHAnsi"/>
          </w:rPr>
          <w:t>nur</w:t>
        </w:r>
      </w:ins>
      <w:del w:id="52" w:author="Aebersold, Claude André (STUDENTS)" w:date="2020-08-13T14:13:00Z">
        <w:r>
          <w:rPr>
            <w:rFonts w:cstheme="minorHAnsi"/>
          </w:rPr>
          <w:delText>zwar</w:delText>
        </w:r>
      </w:del>
      <w:r>
        <w:rPr>
          <w:rFonts w:cstheme="minorHAnsi"/>
        </w:rPr>
        <w:t xml:space="preserve"> «Zukunft verändern» und «Globale Zerstörung</w:t>
      </w:r>
      <w:ins w:id="53" w:author="Aebersold, Claude André (STUDENTS)" w:date="2020-08-13T14:13:00Z">
        <w:r w:rsidR="00A65A6F">
          <w:rPr>
            <w:rFonts w:cstheme="minorHAnsi"/>
          </w:rPr>
          <w:t>»</w:t>
        </w:r>
        <w:r w:rsidR="003D2192">
          <w:rPr>
            <w:rFonts w:cstheme="minorHAnsi"/>
          </w:rPr>
          <w:t xml:space="preserve">. Auch wenn strategische Vorteile in vielen weiteren Gebieten wichtig sind, </w:t>
        </w:r>
      </w:ins>
      <w:del w:id="54" w:author="Aebersold, Claude André (STUDENTS)" w:date="2020-08-13T14:13:00Z">
        <w:r>
          <w:rPr>
            <w:rFonts w:cstheme="minorHAnsi"/>
          </w:rPr>
          <w:delText xml:space="preserve">», wir </w:delText>
        </w:r>
      </w:del>
      <w:r>
        <w:rPr>
          <w:rFonts w:cstheme="minorHAnsi"/>
        </w:rPr>
        <w:t xml:space="preserve">haben </w:t>
      </w:r>
      <w:ins w:id="55" w:author="Aebersold, Claude André (STUDENTS)" w:date="2020-08-13T14:13:00Z">
        <w:r w:rsidR="003D2192">
          <w:rPr>
            <w:rFonts w:cstheme="minorHAnsi"/>
          </w:rPr>
          <w:t>wir</w:t>
        </w:r>
      </w:ins>
      <w:del w:id="56" w:author="Aebersold, Claude André (STUDENTS)" w:date="2020-08-13T14:13:00Z">
        <w:r>
          <w:rPr>
            <w:rFonts w:cstheme="minorHAnsi"/>
          </w:rPr>
          <w:delText>aber</w:delText>
        </w:r>
      </w:del>
      <w:r>
        <w:rPr>
          <w:rFonts w:cstheme="minorHAnsi"/>
        </w:rPr>
        <w:t xml:space="preserve"> davon abgesehen, diesen strategischen Vorteil auch in weitere </w:t>
      </w:r>
      <w:r w:rsidR="00930336">
        <w:rPr>
          <w:rFonts w:cstheme="minorHAnsi"/>
        </w:rPr>
        <w:t>Argumente</w:t>
      </w:r>
      <w:r w:rsidR="00FC396E">
        <w:rPr>
          <w:rFonts w:cstheme="minorHAnsi"/>
        </w:rPr>
        <w:t xml:space="preserve"> </w:t>
      </w:r>
      <w:r>
        <w:rPr>
          <w:rFonts w:cstheme="minorHAnsi"/>
        </w:rPr>
        <w:t>einfliessen zu lassen.</w:t>
      </w:r>
      <w:commentRangeEnd w:id="41"/>
      <w:ins w:id="57" w:author="Aebersold, Claude André (STUDENTS)" w:date="2020-08-13T14:13:00Z">
        <w:r w:rsidR="003D2192">
          <w:rPr>
            <w:rFonts w:cstheme="minorHAnsi"/>
          </w:rPr>
          <w:t xml:space="preserve"> </w:t>
        </w:r>
      </w:ins>
      <w:r w:rsidR="00325F8A">
        <w:rPr>
          <w:rStyle w:val="Kommentarzeichen"/>
        </w:rPr>
        <w:commentReference w:id="41"/>
      </w:r>
    </w:p>
    <w:p w14:paraId="1B0810E8" w14:textId="5CB7ABCE" w:rsidR="00930336" w:rsidRDefault="00930336" w:rsidP="00D02012">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teilweise schwierig herausgestellt. Gewisse (Fach-) Ausdrücke lassen sich entweder gar nicht oder nur schwer übersetzen, ohne den Inhalt geringfügig zu verändern. </w:t>
      </w:r>
      <w:r>
        <w:rPr>
          <w:rFonts w:cstheme="minorHAnsi"/>
        </w:rPr>
        <w:t xml:space="preserve">Ein solches Wort war das englische «Emergence»,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D02012">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4F8F38F4" w:rsidR="00991F47" w:rsidRDefault="00252BBB" w:rsidP="00D02012">
      <w:pPr>
        <w:spacing w:line="360" w:lineRule="auto"/>
        <w:jc w:val="both"/>
        <w:rPr>
          <w:rFonts w:cstheme="minorHAnsi"/>
        </w:rPr>
      </w:pPr>
      <w:r>
        <w:rPr>
          <w:rFonts w:cstheme="minorHAnsi"/>
        </w:rPr>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w:t>
      </w:r>
    </w:p>
    <w:p w14:paraId="4DA41C52" w14:textId="063D7B54" w:rsidR="00376314" w:rsidRDefault="00FC396E" w:rsidP="00D02012">
      <w:pPr>
        <w:spacing w:line="360" w:lineRule="auto"/>
        <w:jc w:val="both"/>
        <w:rPr>
          <w:rFonts w:cstheme="minorHAnsi"/>
        </w:rPr>
      </w:pPr>
      <w:r>
        <w:rPr>
          <w:rFonts w:cstheme="minorHAnsi"/>
        </w:rPr>
        <w:t xml:space="preserve">Die resultierende Karte zeigte auch ein weiteres Problem auf: </w:t>
      </w:r>
      <w:r w:rsidR="005A6B4C">
        <w:rPr>
          <w:rFonts w:cstheme="minorHAnsi"/>
        </w:rPr>
        <w:t>Wir hatten nun eine sehr breite Karte mit verschiedenen Gruppen, welche alle auf eine einzelne Haupthese (AI ist gefährlich) zeigten.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7FB0F1B8" w14:textId="12F889D3" w:rsidR="00A658E5" w:rsidRDefault="00A658E5" w:rsidP="00A658E5">
      <w:pPr>
        <w:pStyle w:val="berschrift2"/>
        <w:rPr>
          <w:ins w:id="58" w:author="Flick, Sebastian (WBKOLLEG)" w:date="2020-08-13T14:13:00Z"/>
        </w:rPr>
      </w:pPr>
      <w:ins w:id="59" w:author="Flick, Sebastian (WBKOLLEG)" w:date="2020-08-13T14:13:00Z">
        <w:r>
          <w:t>Technisches</w:t>
        </w:r>
      </w:ins>
    </w:p>
    <w:p w14:paraId="6BEE6508" w14:textId="14A515E2" w:rsidR="00AB3376" w:rsidRDefault="00AB3376" w:rsidP="00A658E5">
      <w:pPr>
        <w:pStyle w:val="berschrift3"/>
        <w:rPr>
          <w:ins w:id="60" w:author="Flick, Sebastian (WBKOLLEG)" w:date="2020-08-13T14:13:00Z"/>
        </w:rPr>
      </w:pPr>
      <w:moveToRangeStart w:id="61" w:author="Flick, Sebastian (WBKOLLEG)" w:date="2020-08-13T14:13:00Z" w:name="move48220425"/>
      <w:moveTo w:id="62" w:author="Flick, Sebastian (WBKOLLEG)" w:date="2020-08-13T14:13:00Z">
        <w:r>
          <w:t>Argdown</w:t>
        </w:r>
      </w:moveTo>
      <w:moveToRangeEnd w:id="61"/>
    </w:p>
    <w:p w14:paraId="1C454D8E" w14:textId="30620047" w:rsidR="00AB3376" w:rsidRDefault="00AB3376" w:rsidP="00AB3376">
      <w:pPr>
        <w:rPr>
          <w:ins w:id="63" w:author="Flick, Sebastian (WBKOLLEG)" w:date="2020-08-13T14:13:00Z"/>
        </w:rPr>
      </w:pPr>
      <w:ins w:id="64" w:author="Flick, Sebastian (WBKOLLEG)" w:date="2020-08-13T14:13:00Z">
        <w:r>
          <w:t xml:space="preserve">Die Arbeit mit Argdown gestaltete sich dank der </w:t>
        </w:r>
        <w:r w:rsidR="00D93233">
          <w:t>ausführlichen</w:t>
        </w:r>
        <w:r>
          <w:t xml:space="preserve"> Dokumentation recht gut. Die sehr grosse Flexibilität nutzten wir anfangs </w:t>
        </w:r>
        <w:r w:rsidR="00B9299E">
          <w:t>aus,</w:t>
        </w:r>
        <w:r>
          <w:t xml:space="preserve"> um schlicht Karten zu zeichnen und Relationen manuell zu erstellen, um dann später </w:t>
        </w:r>
        <w:r w:rsidR="00B9299E">
          <w:t xml:space="preserve">saubere deduktive Argumente aufzustellen und Argdown möglichst selbst die Relationen ziehen zu lassen. Dies funktionierte erstaunlich gut und einfach. Einzig die Darstellung der Karte war zeitraubend, da es nicht möglich ist, den Rang von Argumenten oder Thesen selbst zu setzen, ist man etwas auf die Graphviz-Engine angewiesen. Nachdem von uns ein Fehler identifiziert wurde, haben wir diesen direkt auf Github dem Entwickler gemeldet und wollen bei der Lösung des Problems helfen. Beim Fehler handelt es sich um eine Falsch-Setzung des Rangs eines Punktes auf der Karte, wenn die Beziehung dieses Punktes an der falschen Stelle im Code geschieht. </w:t>
        </w:r>
        <w:r w:rsidR="005F2516">
          <w:t xml:space="preserve">Details zum Fehler finden Sie im Issue auf Github. </w:t>
        </w:r>
        <w:r w:rsidR="005F2516">
          <w:fldChar w:fldCharType="begin"/>
        </w:r>
        <w:r w:rsidR="005F2516">
          <w:instrText xml:space="preserve"> ADDIN ZOTERO_ITEM CSL_CITATION {"citationID":"byEbpu3y","properties":{"formattedCitation":"(Flick &amp; Voigt 2020)","plainCitation":"(Flick &amp; Voigt 2020)","noteIndex":0},"citationItems":[{"id":842,"uris":["http://zotero.org/groups/2463181/items/I8UGWDQ9"],"uri":["http://zotero.org/groups/2463181/items/I8UGWDQ9"],"itemData":{"id":842,"type":"post","abstract":"Depending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schema":"https://github.com/citation-style-language/schema/raw/master/csl-citation.json"} </w:instrText>
        </w:r>
        <w:r w:rsidR="005F2516">
          <w:fldChar w:fldCharType="separate"/>
        </w:r>
        <w:r w:rsidR="005F2516" w:rsidRPr="005F2516">
          <w:rPr>
            <w:rFonts w:ascii="Calibri" w:hAnsi="Calibri" w:cs="Calibri"/>
          </w:rPr>
          <w:t>(Flick &amp; Voigt 2020)</w:t>
        </w:r>
        <w:r w:rsidR="005F2516">
          <w:fldChar w:fldCharType="end"/>
        </w:r>
      </w:ins>
    </w:p>
    <w:p w14:paraId="1A02A408" w14:textId="5DBCE1D4" w:rsidR="005F2516" w:rsidRDefault="004A7F68" w:rsidP="00AB3376">
      <w:pPr>
        <w:rPr>
          <w:ins w:id="65" w:author="Flick, Sebastian (WBKOLLEG)" w:date="2020-08-13T14:13:00Z"/>
        </w:rPr>
      </w:pPr>
      <w:ins w:id="66" w:author="Flick, Sebastian (WBKOLLEG)" w:date="2020-08-13T14:13:00Z">
        <w:r>
          <w:t>Bis relativ weit im Projektverlauf (Bis nach v1.0) benutzten wir für unsere Arbeit in Argdown eine Struktur von 3 Dateien. Dabei gab es eine Datei, an der Claude arbeitete, eine</w:t>
        </w:r>
        <w:r w:rsidR="00115BAB">
          <w:t>,</w:t>
        </w:r>
        <w:r>
          <w:t xml:space="preserve"> an der Sebastian arbeitete und eine dritte Datei, die die beiden Dateien zusammenfügte und einige Thesen mit der Hauptthese verband. In einem .config.json-File </w:t>
        </w:r>
        <w:r w:rsidR="00115BAB">
          <w:t>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ins>
    </w:p>
    <w:p w14:paraId="32305BC8" w14:textId="1601D540" w:rsidR="00A658E5" w:rsidRDefault="00A658E5" w:rsidP="00A658E5">
      <w:pPr>
        <w:pStyle w:val="berschrift3"/>
        <w:rPr>
          <w:ins w:id="67" w:author="Flick, Sebastian (WBKOLLEG)" w:date="2020-08-13T14:13:00Z"/>
        </w:rPr>
      </w:pPr>
      <w:ins w:id="68" w:author="Flick, Sebastian (WBKOLLEG)" w:date="2020-08-13T14:13:00Z">
        <w:r>
          <w:t>Git</w:t>
        </w:r>
      </w:ins>
    </w:p>
    <w:p w14:paraId="5F5EBA56" w14:textId="3BF2A14D" w:rsidR="00A658E5" w:rsidRDefault="00A658E5" w:rsidP="00A658E5">
      <w:pPr>
        <w:rPr>
          <w:ins w:id="69" w:author="Flick, Sebastian (WBKOLLEG)" w:date="2020-08-13T14:13:00Z"/>
        </w:rPr>
      </w:pPr>
      <w:ins w:id="70" w:author="Flick, Sebastian (WBKOLLEG)" w:date="2020-08-13T14:13:00Z">
        <w:r>
          <w:t>Wir bereuen die Entscheidung nicht, ein Git-Repository für das Projekt erstellt zu haben. Dies ermöglicht uns auf jede frühere Version der Karte zurückzuschauen, es erlaubte uns, unsere eigenen Wege zu gehen und in einem anderen Branch etwas auszuprobieren, um vielleicht später Teile daraus zu übernehmen und schlussendlich liefert es auch ein objektives Bild für Aussenstehende über unsere Arbeit und es kann transparent nachvollzogen werden, wie wir gearbeitet haben. Wir freuen uns auch in Zukunft wieder Projekte und Arbeiten in Verbindung mit git zu schreiben.</w:t>
        </w:r>
      </w:ins>
    </w:p>
    <w:p w14:paraId="6622DC9D" w14:textId="3071CEAC" w:rsidR="00A658E5" w:rsidRDefault="00A658E5" w:rsidP="00A658E5">
      <w:pPr>
        <w:pStyle w:val="berschrift3"/>
        <w:rPr>
          <w:ins w:id="71" w:author="Flick, Sebastian (WBKOLLEG)" w:date="2020-08-13T14:13:00Z"/>
        </w:rPr>
      </w:pPr>
      <w:ins w:id="72" w:author="Flick, Sebastian (WBKOLLEG)" w:date="2020-08-13T14:13:00Z">
        <w:r>
          <w:t>Markdown</w:t>
        </w:r>
      </w:ins>
    </w:p>
    <w:p w14:paraId="19127AD2" w14:textId="26F6187C" w:rsidR="00A658E5" w:rsidRDefault="00A658E5" w:rsidP="00A658E5">
      <w:pPr>
        <w:rPr>
          <w:ins w:id="73" w:author="Flick, Sebastian (WBKOLLEG)" w:date="2020-08-13T14:13:00Z"/>
        </w:rPr>
      </w:pPr>
      <w:ins w:id="74" w:author="Flick, Sebastian (WBKOLLEG)" w:date="2020-08-13T14:13:00Z">
        <w:r>
          <w:t>Denr etwas ambitionierte Plan, in diesem Projekt direkt jeden Text in Markdown zu schreiben, mussten wir leider aufgeben. Zu gross war die Gewohnheit eine Word-Datei zu erstellen.</w:t>
        </w:r>
      </w:ins>
    </w:p>
    <w:p w14:paraId="4A160817" w14:textId="1AE0C53C" w:rsidR="00A658E5" w:rsidRDefault="006D7A80" w:rsidP="00A658E5">
      <w:pPr>
        <w:rPr>
          <w:ins w:id="75" w:author="Flick, Sebastian (WBKOLLEG)" w:date="2020-08-13T14:13:00Z"/>
        </w:rPr>
      </w:pPr>
      <w:ins w:id="76" w:author="Flick, Sebastian (WBKOLLEG)" w:date="2020-08-13T14:13:00Z">
        <w:r>
          <w:t>Dennoch konnten wir zumindest das Journal bis zu Version 1, unsere Notizen und den Projektbeschrieb in Markdown verfassen und haben auch gute Erfahrungen damit gemacht. Wir sind der Überzeugung, dass Markdown schon bald verbreitet auch in der akademischen Welt überall dort eingesetzt wird, wo Latex als Textsatz-Engine nicht unbedingt nötig ist.</w:t>
        </w:r>
      </w:ins>
    </w:p>
    <w:p w14:paraId="3BFB578E" w14:textId="1989B832" w:rsidR="00216F21" w:rsidRDefault="00216F21" w:rsidP="00216F21">
      <w:pPr>
        <w:pStyle w:val="berschrift2"/>
        <w:rPr>
          <w:ins w:id="77" w:author="Flick, Sebastian (WBKOLLEG)" w:date="2020-08-13T14:13:00Z"/>
        </w:rPr>
      </w:pPr>
      <w:ins w:id="78" w:author="Flick, Sebastian (WBKOLLEG)" w:date="2020-08-13T14:13:00Z">
        <w:r>
          <w:t>Ergebnisse</w:t>
        </w:r>
      </w:ins>
    </w:p>
    <w:p w14:paraId="2437991B" w14:textId="10C90D4E" w:rsidR="00D93233" w:rsidRDefault="008C24EF" w:rsidP="00216F21">
      <w:pPr>
        <w:rPr>
          <w:ins w:id="79" w:author="Flick, Sebastian (WBKOLLEG)" w:date="2020-08-13T14:13:00Z"/>
        </w:rPr>
      </w:pPr>
      <w:ins w:id="80" w:author="Flick, Sebastian (WBKOLLEG)" w:date="2020-08-13T14:13:00Z">
        <w:r>
          <w:t xml:space="preserve">Gerne möchte ich den ungewöhnlichsten Teil unserer Karte kurz beschreiben. Die These </w:t>
        </w:r>
        <w:r w:rsidRPr="008C24EF">
          <w:rPr>
            <w:i/>
            <w:iCs/>
          </w:rPr>
          <w:t>[Machtkonzentration Aktuell]</w:t>
        </w:r>
        <w:r>
          <w:t xml:space="preserve"> ist eine der Hauptthesen in unserer Karte und entspringt aus </w:t>
        </w:r>
        <w:r>
          <w:fldChar w:fldCharType="begin"/>
        </w:r>
        <w:r>
          <w:instrText xml:space="preserve"> ADDIN ZOTERO_ITEM CSL_CITATION {"citationID":"lHK85zLN","properties":{"formattedCitation":"(Brynjolfsson &amp; McAfee 2014: Kap.10; Mokyr 2014)","plainCitation":"(Brynjolfsson &amp; McAfee 2014: Kap.10; Mokyr 2014)","dontUpdate":true,"noteIndex":0},"citationItems":[{"id":760,"uris":["http://zotero.org/groups/2463181/items/R3VD9HAH"],"uri":["http://zotero.org/groups/2463181/items/R3VD9HAH"],"itemData":{"id":760,"type":"book","event-place":"New York","note":"Open Library ID: OL25616247M\nCitation Key: brynjolfssonSecondMachineAge2014","number-of-pages":"306","publisher":"W.W. Norton &amp; Co.","publisher-place":"New York","source":"The Open Library","title":"The Second Machine Age: work, progress, and prosperity in a time of brilliant technologies","title-short":"The Second Machine Age","author":[{"family":"Brynjolfsson","given":"Erik"},{"family":"McAfee","given":"Andrew"}],"issued":{"date-parts":[["2014"]]}},"locator":"10","label":"chapter"},{"id":761,"uris":["http://zotero.org/groups/2463181/items/LDCZ7P8A"],"uri":["http://zotero.org/groups/2463181/items/LDCZ7P8A"],"itemData":{"id":761,"type":"post-weblog","abstract":"In the aftermath of the Great Recession, many economists are persuaded that slow growth is here to stay. This chapter argues that technological progress – particularly in areas such as computing, materials, and genetic engineering – will prove the pessimists wrong. The indirect effects of science on productivity through the tools it provides scientific research may dwarf the direct effects in the long run. Although technological advances may polarise labour markets, they also bring widespread benefits that are not accurately reflected in aggregate statistics.","container-title":"VoxEU.org","note":"source: VoxEU","title":"Secular stagnation? Not in your life","title-short":"Secular stagnation?","URL":"https://voxeu.org/article/secular-stagnation-not-your-life","author":[{"family":"Mokyr","given":"Joel"}],"accessed":{"date-parts":[["2020",3,23]]},"issued":{"date-parts":[["2014",8,11]]}}}],"schema":"https://github.com/citation-style-language/schema/raw/master/csl-citation.json"} </w:instrText>
        </w:r>
        <w:r>
          <w:fldChar w:fldCharType="separate"/>
        </w:r>
        <w:r w:rsidRPr="003C59EE">
          <w:rPr>
            <w:rFonts w:ascii="Calibri" w:hAnsi="Calibri" w:cs="Calibri"/>
            <w:i/>
            <w:iCs/>
          </w:rPr>
          <w:t>Brynjolfsson &amp; McAfee 2014</w:t>
        </w:r>
        <w:r>
          <w:rPr>
            <w:rFonts w:ascii="Calibri" w:hAnsi="Calibri" w:cs="Calibri"/>
          </w:rPr>
          <w:t xml:space="preserve"> und</w:t>
        </w:r>
        <w:r w:rsidRPr="008C24EF">
          <w:rPr>
            <w:rFonts w:ascii="Calibri" w:hAnsi="Calibri" w:cs="Calibri"/>
          </w:rPr>
          <w:t xml:space="preserve"> </w:t>
        </w:r>
        <w:r w:rsidRPr="003C59EE">
          <w:rPr>
            <w:rFonts w:ascii="Calibri" w:hAnsi="Calibri" w:cs="Calibri"/>
            <w:i/>
            <w:iCs/>
          </w:rPr>
          <w:t>Mokyr 2014</w:t>
        </w:r>
        <w:r>
          <w:fldChar w:fldCharType="end"/>
        </w:r>
        <w:r>
          <w:t xml:space="preserve">. Die These besagt, dass durch die Entwicklung von AI ein labiles Wirtschaftssystem entsteht in dem einzelne Akteure extreme Macht besitzen. </w:t>
        </w:r>
        <w:r w:rsidR="00D93233" w:rsidRPr="008C24EF">
          <w:rPr>
            <w:rFonts w:ascii="Calibri" w:hAnsi="Calibri" w:cs="Calibri"/>
          </w:rPr>
          <w:t>Brynjolfsson &amp; McAfee 2014</w:t>
        </w:r>
        <w:r w:rsidR="00D93233">
          <w:rPr>
            <w:rFonts w:ascii="Calibri" w:hAnsi="Calibri" w:cs="Calibri"/>
          </w:rPr>
          <w:t xml:space="preserve"> erläutern in Ihrem Buch aber bereits Einwände der Proponenten der AI, wonach diese Machtkonzentration keine schlechten Folgen für die Gesellschaft hätte. Es handelt sich um das </w:t>
        </w:r>
        <w:r w:rsidR="00D93233" w:rsidRPr="003C59EE">
          <w:rPr>
            <w:rFonts w:ascii="Calibri" w:hAnsi="Calibri" w:cs="Calibri"/>
            <w:i/>
            <w:iCs/>
          </w:rPr>
          <w:t>&lt;strong bounty&gt;-</w:t>
        </w:r>
        <w:r w:rsidR="00D93233">
          <w:rPr>
            <w:rFonts w:ascii="Calibri" w:hAnsi="Calibri" w:cs="Calibri"/>
            <w:i/>
            <w:iCs/>
          </w:rPr>
          <w:t>Argument</w:t>
        </w:r>
        <w:r w:rsidR="00D93233">
          <w:rPr>
            <w:rFonts w:ascii="Calibri" w:hAnsi="Calibri" w:cs="Calibri"/>
          </w:rPr>
          <w:t xml:space="preserve">. </w:t>
        </w:r>
        <w:r w:rsidR="00EF1CB0">
          <w:rPr>
            <w:rFonts w:ascii="Calibri" w:hAnsi="Calibri" w:cs="Calibri"/>
          </w:rPr>
          <w:t xml:space="preserve">Es versucht zu zeigen, dass das entstehende Ungleichgewicht nicht relevant ist, da auch die unteren Schichten der Gesellschaft einen grossen Nutzen aus dem Ungleichgewicht ziehen. Es gehe also allen besser, wenn die Macht konzentriert wäre, </w:t>
        </w:r>
        <w:r w:rsidR="00C91F32">
          <w:rPr>
            <w:rFonts w:ascii="Calibri" w:hAnsi="Calibri" w:cs="Calibri"/>
          </w:rPr>
          <w:t xml:space="preserve">dem Teil, der die Macht an sich reisst einfach in einem grösseren Ausmass. Die wichtigste Prämisse des Arguments – </w:t>
        </w:r>
        <w:r w:rsidR="00C91F32" w:rsidRPr="003C59EE">
          <w:rPr>
            <w:rFonts w:ascii="Calibri" w:hAnsi="Calibri" w:cs="Calibri"/>
            <w:i/>
            <w:iCs/>
          </w:rPr>
          <w:t>[Arme profitieren]</w:t>
        </w:r>
        <w:r w:rsidR="00C91F32">
          <w:rPr>
            <w:rFonts w:ascii="Calibri" w:hAnsi="Calibri" w:cs="Calibri"/>
          </w:rPr>
          <w:t xml:space="preserve"> – wird von zwei </w:t>
        </w:r>
        <w:r w:rsidR="003405C2">
          <w:rPr>
            <w:rFonts w:ascii="Calibri" w:hAnsi="Calibri" w:cs="Calibri"/>
          </w:rPr>
          <w:t>separaten</w:t>
        </w:r>
        <w:r w:rsidR="00C91F32">
          <w:rPr>
            <w:rFonts w:ascii="Calibri" w:hAnsi="Calibri" w:cs="Calibri"/>
          </w:rPr>
          <w:t xml:space="preserve"> Gegenargumenten – </w:t>
        </w:r>
        <w:r w:rsidR="00C91F32" w:rsidRPr="00C91F32">
          <w:rPr>
            <w:rFonts w:ascii="Calibri" w:hAnsi="Calibri" w:cs="Calibri"/>
            <w:i/>
            <w:iCs/>
          </w:rPr>
          <w:t>&lt;Potenzgesetz ist schlecht für die Armen&gt;</w:t>
        </w:r>
        <w:r w:rsidR="00C91F32">
          <w:rPr>
            <w:rFonts w:ascii="Calibri" w:hAnsi="Calibri" w:cs="Calibri"/>
          </w:rPr>
          <w:t xml:space="preserve"> und </w:t>
        </w:r>
        <w:r w:rsidR="00C91F32" w:rsidRPr="00C91F32">
          <w:rPr>
            <w:rFonts w:ascii="Calibri" w:hAnsi="Calibri" w:cs="Calibri"/>
            <w:i/>
            <w:iCs/>
          </w:rPr>
          <w:t>&lt;Potenzgesetz ist schlecht für die Armen2&gt;</w:t>
        </w:r>
        <w:r w:rsidR="00C91F32">
          <w:rPr>
            <w:rFonts w:ascii="Calibri" w:hAnsi="Calibri" w:cs="Calibri"/>
          </w:rPr>
          <w:t xml:space="preserve"> – von </w:t>
        </w:r>
        <w:r w:rsidR="00C91F32" w:rsidRPr="008C24EF">
          <w:rPr>
            <w:rFonts w:ascii="Calibri" w:hAnsi="Calibri" w:cs="Calibri"/>
          </w:rPr>
          <w:t>Brynjolfsson &amp; McAfee</w:t>
        </w:r>
        <w:r w:rsidR="00C91F32">
          <w:rPr>
            <w:rFonts w:ascii="Calibri" w:hAnsi="Calibri" w:cs="Calibri"/>
          </w:rPr>
          <w:t xml:space="preserve"> angegriffen wobei das Erste auch direkt von den Proponenten widerlegt wird. Schlussendlich bleibt </w:t>
        </w:r>
        <w:r w:rsidR="00C91F32" w:rsidRPr="00C91F32">
          <w:rPr>
            <w:rFonts w:ascii="Calibri" w:hAnsi="Calibri" w:cs="Calibri"/>
            <w:i/>
            <w:iCs/>
          </w:rPr>
          <w:t>&lt;Potenzgesetz ist schlecht für die Armen2&gt;</w:t>
        </w:r>
        <w:r w:rsidR="00C91F32">
          <w:rPr>
            <w:rFonts w:ascii="Calibri" w:hAnsi="Calibri" w:cs="Calibri"/>
            <w:i/>
            <w:iCs/>
          </w:rPr>
          <w:t xml:space="preserve"> </w:t>
        </w:r>
        <w:r w:rsidR="00C91F32">
          <w:rPr>
            <w:rFonts w:ascii="Calibri" w:hAnsi="Calibri" w:cs="Calibri"/>
          </w:rPr>
          <w:t xml:space="preserve">unwiderlegt stehen und wehrt somit den Angriff auf </w:t>
        </w:r>
        <w:r w:rsidR="00C91F32" w:rsidRPr="008C24EF">
          <w:rPr>
            <w:i/>
            <w:iCs/>
          </w:rPr>
          <w:t>[Machtkonzentration Aktuell]</w:t>
        </w:r>
        <w:r w:rsidR="00C91F32" w:rsidRPr="00C91F32">
          <w:t xml:space="preserve"> ab.</w:t>
        </w:r>
        <w:r w:rsidR="00C91F32">
          <w:t xml:space="preserve"> </w:t>
        </w:r>
        <w:r w:rsidR="002675A6">
          <w:t xml:space="preserve">In der Karte zeigt sich die Debatte sehr schön und </w:t>
        </w:r>
        <w:r w:rsidR="00034B15">
          <w:t xml:space="preserve">es wird klar, an welchen Prämissen die </w:t>
        </w:r>
        <w:r w:rsidR="00915529">
          <w:t>g</w:t>
        </w:r>
        <w:r w:rsidR="00034B15">
          <w:t>esamte Argumentkette aufgebaut ist.</w:t>
        </w:r>
        <w:r w:rsidR="003405C2">
          <w:t xml:space="preserve"> Gegenargumente wie die Besprochenen gibt es mit grosser Wahrscheinlichkeit zu jeder unserer Hauptthesen von verschiedenen anderen Akteuren. Wir sahen es als Chance, dass </w:t>
        </w:r>
        <w:r w:rsidR="003405C2" w:rsidRPr="008C24EF">
          <w:rPr>
            <w:rFonts w:ascii="Calibri" w:hAnsi="Calibri" w:cs="Calibri"/>
          </w:rPr>
          <w:t>Brynjolfsson &amp; McAfee</w:t>
        </w:r>
        <w:r w:rsidR="003405C2">
          <w:t xml:space="preserve"> Gegenargumente gegen Ihre eigenen Thesen vorbringen und haben diese wahrgenommen und sie in unsere Karte einfliessen lassen, um zu zeigen, wie komplex die Debatte aufgebaut ist und wie viel übersichtlicher sie mit Hilfe der Argumentationsanalyse wird.</w:t>
        </w:r>
      </w:ins>
    </w:p>
    <w:p w14:paraId="3765C546" w14:textId="209B1EB6" w:rsidR="00DF71A6" w:rsidRPr="008756E1" w:rsidRDefault="00DF71A6" w:rsidP="00DF71A6">
      <w:pPr>
        <w:pStyle w:val="Zitat"/>
        <w:rPr>
          <w:ins w:id="81" w:author="Flick, Sebastian (WBKOLLEG)" w:date="2020-08-13T14:13:00Z"/>
        </w:rPr>
      </w:pPr>
      <w:ins w:id="82" w:author="Flick, Sebastian (WBKOLLEG)" w:date="2020-08-13T14:13:00Z">
        <w:r w:rsidRPr="00DF71A6">
          <w:rPr>
            <w:lang w:val="en-US"/>
          </w:rPr>
          <w:t>The social issues we have raised highlight concerns that will arise in the</w:t>
        </w:r>
        <w:r>
          <w:rPr>
            <w:lang w:val="en-US"/>
          </w:rPr>
          <w:t xml:space="preserve"> </w:t>
        </w:r>
        <w:r w:rsidRPr="00DF71A6">
          <w:rPr>
            <w:lang w:val="en-US"/>
          </w:rPr>
          <w:t>development of AI, but it would be hard to argue that any of these concerns</w:t>
        </w:r>
        <w:r>
          <w:rPr>
            <w:lang w:val="en-US"/>
          </w:rPr>
          <w:t xml:space="preserve"> </w:t>
        </w:r>
        <w:r w:rsidRPr="00DF71A6">
          <w:rPr>
            <w:lang w:val="en-US"/>
          </w:rPr>
          <w:t>leads to the conclusion that humans should stop building AI systems</w:t>
        </w:r>
        <w:r>
          <w:rPr>
            <w:lang w:val="en-US"/>
          </w:rPr>
          <w:t xml:space="preserve"> </w:t>
        </w:r>
        <w:r w:rsidRPr="00DF71A6">
          <w:rPr>
            <w:lang w:val="en-US"/>
          </w:rPr>
          <w:t>that make decisions or display autonomy. Nor is it clear what arguments</w:t>
        </w:r>
        <w:r>
          <w:rPr>
            <w:lang w:val="en-US"/>
          </w:rPr>
          <w:t xml:space="preserve"> </w:t>
        </w:r>
        <w:r w:rsidRPr="00DF71A6">
          <w:rPr>
            <w:lang w:val="en-US"/>
          </w:rPr>
          <w:t>or evidence would support such a conclusion.</w:t>
        </w:r>
        <w:r>
          <w:rPr>
            <w:lang w:val="en-US"/>
          </w:rPr>
          <w:br/>
        </w:r>
        <w:r>
          <w:rPr>
            <w:lang w:val="en-US"/>
          </w:rPr>
          <w:fldChar w:fldCharType="begin"/>
        </w:r>
        <w:r>
          <w:rPr>
            <w:lang w:val="en-US"/>
          </w:rPr>
          <w:instrText xml:space="preserve"> ADDIN ZOTERO_ITEM CSL_CITATION {"citationID":"3jjM9EFB","properties":{"formattedCitation":"(Wallach &amp; Allen 2008: S.52)","plainCitation":"(Wallach &amp; Allen 2008: S.52)","noteIndex":0},"citationItems":[{"id":758,"uris":["http://zotero.org/groups/2463181/items/P5ZY9F8I"],"uri":["http://zotero.org/groups/2463181/items/P5ZY9F8I"],"itemData":{"id":758,"type":"book","abstract":"Computers are already approving financial transactions, controlling electrical supplies, and driving trains. Soon, service robots will be taking care of the elderly in their homes, and military robots will have their own targeting and firing protocols. Colin Allen and Wendell Wallach argue that as robots take on more and more responsibility, they must be programmed with moral decision-making abilities, for our own safety. Taking a fast paced tour through the latest thinking about philosophical ethics and artificial intelligence, the authors argue that even if full moral agency for machines is a long way off, it is already necessary to start building a kind of functional morality, in which artificial moral agents have some basic ethical sensitivity. But the standard ethical theories don't seem adequate, and more socially engaged and engaging robots will be needed. As the authors show, the quest to build machines that are capable of telling right from wrong has begun. Moral Machines is the first book to examine the challenge of building artificial moral agents, probing deeply into the nature of human decision making and ethics.","ISBN":"978-0-19-970596-2","language":"en","note":"Google-Books-ID: tMENFHG4CXcC","number-of-pages":"289","publisher":"Oxford University Press","source":"Google Books","title":"Moral Machines: Teaching Robots Right from Wrong","title-short":"Moral Machines","author":[{"family":"Wallach","given":"Wendell"},{"family":"Allen","given":"Colin"}],"issued":{"date-parts":[["2008",11,19]]}},"locator":"52"}],"schema":"https://github.com/citation-style-language/schema/raw/master/csl-citation.json"} </w:instrText>
        </w:r>
        <w:r>
          <w:rPr>
            <w:lang w:val="en-US"/>
          </w:rPr>
          <w:fldChar w:fldCharType="separate"/>
        </w:r>
        <w:r w:rsidRPr="00DF71A6">
          <w:rPr>
            <w:rFonts w:ascii="Calibri" w:hAnsi="Calibri" w:cs="Calibri"/>
          </w:rPr>
          <w:t>(Wallach &amp; Allen 2008: S.52)</w:t>
        </w:r>
        <w:r>
          <w:rPr>
            <w:lang w:val="en-US"/>
          </w:rPr>
          <w:fldChar w:fldCharType="end"/>
        </w:r>
      </w:ins>
    </w:p>
    <w:p w14:paraId="4A5554B8" w14:textId="5B52E021" w:rsidR="00DF71A6" w:rsidRPr="008756E1" w:rsidRDefault="008756E1" w:rsidP="00DF71A6">
      <w:pPr>
        <w:rPr>
          <w:ins w:id="83" w:author="Flick, Sebastian (WBKOLLEG)" w:date="2020-08-13T14:13:00Z"/>
        </w:rPr>
      </w:pPr>
      <w:ins w:id="84" w:author="Flick, Sebastian (WBKOLLEG)" w:date="2020-08-13T14:13:00Z">
        <w:r>
          <w:t xml:space="preserve">Eine weitere wichtige Erkenntnis ist, dass </w:t>
        </w:r>
        <w:r w:rsidRPr="00C54B3B">
          <w:rPr>
            <w:i/>
            <w:iCs/>
          </w:rPr>
          <w:t>&lt;Vorteile verhindern Moratorium&gt;</w:t>
        </w:r>
        <w:r>
          <w:t xml:space="preserve"> ein absolutes Schlüsselargument ist gleich für mehrere Bereiche. Die Konklusion, welche aussagt, dass eine AI, welche moralische Entscheidungen trifft auch tatsächlich entwickelt wird. Wendell Walach und Colin Allen treffen also in Ihrem Werk </w:t>
        </w:r>
        <w:r w:rsidRPr="00C54B3B">
          <w:rPr>
            <w:i/>
            <w:iCs/>
          </w:rPr>
          <w:t>Moral Machines: Teaching Robots Right from Wrong</w:t>
        </w:r>
        <w:r>
          <w:t xml:space="preserve"> eine Aussage die Grundlage für die Argumentation vieler weiterer Autoren ist.</w:t>
        </w:r>
      </w:ins>
    </w:p>
    <w:p w14:paraId="33EFC347" w14:textId="7D99C17B" w:rsidR="00376314" w:rsidRPr="005A6B4C" w:rsidRDefault="00376314" w:rsidP="00DF7EFF">
      <w:pPr>
        <w:pStyle w:val="berschrift2"/>
      </w:pPr>
      <w:r w:rsidRPr="005A6B4C">
        <w:t>Präsentation und Feedback</w:t>
      </w:r>
    </w:p>
    <w:p w14:paraId="3040D377" w14:textId="6ADC63A6" w:rsidR="00252BBB" w:rsidRDefault="005A6B4C" w:rsidP="00D02012">
      <w:pPr>
        <w:spacing w:line="360" w:lineRule="auto"/>
        <w:jc w:val="both"/>
        <w:rPr>
          <w:rFonts w:cstheme="minorHAnsi"/>
        </w:rPr>
      </w:pPr>
      <w:r>
        <w:rPr>
          <w:rFonts w:cstheme="minorHAnsi"/>
        </w:rPr>
        <w:t>Das Feedback der Präsentation am 19 Mai 2020 spiegelte viele der Punkte wider, welche wir auch erkannt hatten. Die Menge der Argumente wurde als gut angesehen, doch die Struktur der Karte als mangelhaft. Die Lösung dazu lag in der Ausdifferenzierung der Hauptthese und der einzelnen Themen.</w:t>
      </w:r>
    </w:p>
    <w:p w14:paraId="0D9D55B5" w14:textId="77777777" w:rsidR="00991F47" w:rsidRDefault="00F71A0C" w:rsidP="00F71A0C">
      <w:pPr>
        <w:pStyle w:val="berschrift2"/>
        <w:rPr>
          <w:rFonts w:cstheme="minorHAnsi"/>
        </w:rPr>
        <w:pPrChange w:id="85" w:author="Aebersold, Claude André (STUDENTS)" w:date="2020-08-13T14:13:00Z">
          <w:pPr>
            <w:spacing w:line="360" w:lineRule="auto"/>
            <w:jc w:val="both"/>
          </w:pPr>
        </w:pPrChange>
      </w:pPr>
      <w:ins w:id="86" w:author="Aebersold, Claude André (STUDENTS)" w:date="2020-08-13T14:13:00Z">
        <w:r>
          <w:t>Restrukturierung und Fertigstellung der Karte</w:t>
        </w:r>
      </w:ins>
    </w:p>
    <w:p w14:paraId="7F9ACAD4" w14:textId="77777777" w:rsidR="00F71A0C" w:rsidRDefault="00F71A0C" w:rsidP="00D02012">
      <w:pPr>
        <w:spacing w:line="360" w:lineRule="auto"/>
        <w:jc w:val="both"/>
        <w:rPr>
          <w:ins w:id="87" w:author="Aebersold, Claude André (STUDENTS)" w:date="2020-08-13T14:13:00Z"/>
          <w:rFonts w:cstheme="minorHAnsi"/>
        </w:rPr>
      </w:pPr>
    </w:p>
    <w:p w14:paraId="6FC0E4C6" w14:textId="5EAB80CC" w:rsidR="00991F47" w:rsidRPr="00793956" w:rsidRDefault="00991F47" w:rsidP="00DF7EFF">
      <w:pPr>
        <w:pStyle w:val="berschrift2"/>
      </w:pPr>
      <w:r w:rsidRPr="00793956">
        <w:t>Fazit</w:t>
      </w:r>
    </w:p>
    <w:p w14:paraId="7478F6CF" w14:textId="5201015C" w:rsidR="00991F47" w:rsidRPr="00165C2A" w:rsidRDefault="00165C2A" w:rsidP="00D02012">
      <w:pPr>
        <w:spacing w:line="360" w:lineRule="auto"/>
        <w:jc w:val="both"/>
        <w:rPr>
          <w:rFonts w:cstheme="minorHAnsi"/>
        </w:rPr>
      </w:pPr>
      <w:ins w:id="88" w:author="Flick, Sebastian (WBKOLLEG)" w:date="2020-08-13T14:13:00Z">
        <w:r w:rsidRPr="00165C2A">
          <w:rPr>
            <w:rFonts w:cstheme="minorHAnsi"/>
          </w:rPr>
          <w:t>Das Projekt war für u</w:t>
        </w:r>
        <w:r>
          <w:rPr>
            <w:rFonts w:cstheme="minorHAnsi"/>
          </w:rPr>
          <w:t xml:space="preserve">ns eine spannende Herausforderung. </w:t>
        </w:r>
        <w:r w:rsidR="00F2488D">
          <w:rPr>
            <w:rFonts w:cstheme="minorHAnsi"/>
          </w:rPr>
          <w:t xml:space="preserve">Unter anderem auch wegen vielen Hindernissen, die nicht direkt mit dem Projekt verbunden sind. </w:t>
        </w:r>
        <w:r>
          <w:rPr>
            <w:rFonts w:cstheme="minorHAnsi"/>
          </w:rPr>
          <w:t>Durch verschiedene Umstände, unter anderem die COVID-19-Pandemie</w:t>
        </w:r>
        <w:r w:rsidR="00F2488D">
          <w:rPr>
            <w:rFonts w:cstheme="minorHAnsi"/>
          </w:rPr>
          <w:t>,</w:t>
        </w:r>
        <w:r>
          <w:rPr>
            <w:rFonts w:cstheme="minorHAnsi"/>
          </w:rPr>
          <w:t xml:space="preserve"> wurde unsere Arbeitsplanung immer wieder </w:t>
        </w:r>
        <w:r w:rsidR="00F2488D">
          <w:rPr>
            <w:rFonts w:cstheme="minorHAnsi"/>
          </w:rPr>
          <w:t>umgeworfen</w:t>
        </w:r>
        <w:r>
          <w:rPr>
            <w:rFonts w:cstheme="minorHAnsi"/>
          </w:rPr>
          <w:t xml:space="preserve"> und die Arbeit am Projekt wurde mehrmals für längere Zeitperioden unterbrochen</w:t>
        </w:r>
        <w:r w:rsidR="00F2488D">
          <w:rPr>
            <w:rFonts w:cstheme="minorHAnsi"/>
          </w:rPr>
          <w:t xml:space="preserve">. Die Zusammenarbeit gestaltete sich manchmal schwierig wegen privater Verpflichtungen. </w:t>
        </w:r>
        <w:r w:rsidR="00175EAD">
          <w:rPr>
            <w:rFonts w:cstheme="minorHAnsi"/>
          </w:rPr>
          <w:t xml:space="preserve">Schliesslich konnten wir trotzdem sehr viel lernen. Die aktuellen Befürchtungen in der Entwicklung von AI kennen wir nun und wir können auch in Zukunft der Diskussion folgen. Wir werden auch für zukünftige Projekte die Argumentationsanalyse verwenden um uns ein Bild zu machen über eine laufende oder abgeschlossene Debatte und wir werden </w:t>
        </w:r>
        <w:r w:rsidR="00175EAD" w:rsidRPr="00175EAD">
          <w:rPr>
            <w:rFonts w:cstheme="minorHAnsi"/>
            <w:i/>
            <w:iCs/>
          </w:rPr>
          <w:t xml:space="preserve">Argdown </w:t>
        </w:r>
        <w:r w:rsidR="00175EAD">
          <w:rPr>
            <w:rFonts w:cstheme="minorHAnsi"/>
          </w:rPr>
          <w:t xml:space="preserve">dazu verwenden. Der </w:t>
        </w:r>
        <w:r w:rsidR="00175EAD" w:rsidRPr="00175EAD">
          <w:rPr>
            <w:rFonts w:cstheme="minorHAnsi"/>
            <w:i/>
            <w:iCs/>
          </w:rPr>
          <w:t>Github-Account</w:t>
        </w:r>
        <w:r w:rsidR="00175EAD">
          <w:rPr>
            <w:rFonts w:cstheme="minorHAnsi"/>
          </w:rPr>
          <w:t xml:space="preserve"> wird für weitere Projekte verwendet werden und wir werden weiterhin Dokumente im </w:t>
        </w:r>
        <w:r w:rsidR="00175EAD" w:rsidRPr="00175EAD">
          <w:rPr>
            <w:rFonts w:cstheme="minorHAnsi"/>
            <w:i/>
            <w:iCs/>
          </w:rPr>
          <w:t>Markdown</w:t>
        </w:r>
        <w:r w:rsidR="00175EAD">
          <w:rPr>
            <w:rFonts w:cstheme="minorHAnsi"/>
          </w:rPr>
          <w:t>-Format schreiben.</w:t>
        </w:r>
        <w:r w:rsidR="00321967">
          <w:rPr>
            <w:rFonts w:cstheme="minorHAnsi"/>
          </w:rPr>
          <w:t xml:space="preserve"> Somit ist also der Nutzen, den wir aus diesem Projekt ziehen gross.</w:t>
        </w:r>
      </w:ins>
    </w:p>
    <w:p w14:paraId="4E272FE3" w14:textId="77777777" w:rsidR="00991F47" w:rsidRPr="00165C2A" w:rsidRDefault="00991F47" w:rsidP="00D02012">
      <w:pPr>
        <w:spacing w:line="360" w:lineRule="auto"/>
        <w:jc w:val="both"/>
        <w:rPr>
          <w:rFonts w:cstheme="minorHAnsi"/>
        </w:rPr>
      </w:pPr>
    </w:p>
    <w:p w14:paraId="28AB02D8" w14:textId="77777777" w:rsidR="003C1CED" w:rsidRPr="00165C2A" w:rsidRDefault="003C1CED">
      <w:pPr>
        <w:rPr>
          <w:rFonts w:cstheme="minorHAnsi"/>
          <w:b/>
          <w:bCs/>
        </w:rPr>
      </w:pPr>
      <w:r w:rsidRPr="00165C2A">
        <w:rPr>
          <w:rFonts w:cstheme="minorHAnsi"/>
          <w:b/>
          <w:bCs/>
        </w:rPr>
        <w:br w:type="page"/>
      </w:r>
    </w:p>
    <w:p w14:paraId="00931520" w14:textId="0DBD0D11" w:rsidR="004700C5" w:rsidRPr="00793956" w:rsidRDefault="003C1CED" w:rsidP="00F71A0C">
      <w:pPr>
        <w:pStyle w:val="berschrift2"/>
        <w:rPr>
          <w:b/>
          <w:lang w:val="en-US"/>
          <w:rPrChange w:id="89" w:author="Flick, Sebastian (WBKOLLEG)" w:date="2020-08-13T14:13:00Z">
            <w:rPr>
              <w:lang w:val="fr-CH"/>
            </w:rPr>
          </w:rPrChange>
        </w:rPr>
        <w:pPrChange w:id="90" w:author="Aebersold, Claude André (STUDENTS)" w:date="2020-08-13T14:13:00Z">
          <w:pPr>
            <w:spacing w:line="360" w:lineRule="auto"/>
            <w:jc w:val="both"/>
          </w:pPr>
        </w:pPrChange>
      </w:pPr>
      <w:r w:rsidRPr="00793956">
        <w:rPr>
          <w:b/>
          <w:lang w:val="en-US"/>
          <w:rPrChange w:id="91" w:author="Flick, Sebastian (WBKOLLEG)" w:date="2020-08-13T14:13:00Z">
            <w:rPr>
              <w:lang w:val="fr-CH"/>
            </w:rPr>
          </w:rPrChange>
        </w:rPr>
        <w:t>Bibliografie</w:t>
      </w:r>
      <w:r w:rsidR="004700C5" w:rsidRPr="00793956">
        <w:rPr>
          <w:b/>
          <w:lang w:val="en-US"/>
          <w:rPrChange w:id="92" w:author="Flick, Sebastian (WBKOLLEG)" w:date="2020-08-13T14:13:00Z">
            <w:rPr>
              <w:lang w:val="fr-CH"/>
            </w:rPr>
          </w:rPrChange>
        </w:rPr>
        <w:t>:</w:t>
      </w:r>
    </w:p>
    <w:p w14:paraId="3B5418DF" w14:textId="48244269" w:rsidR="004700C5" w:rsidRPr="004F1A06" w:rsidRDefault="00661898" w:rsidP="00D02012">
      <w:pPr>
        <w:spacing w:line="360" w:lineRule="auto"/>
        <w:jc w:val="both"/>
        <w:rPr>
          <w:rFonts w:cstheme="minorHAnsi"/>
          <w:lang w:val="en-US"/>
        </w:rPr>
      </w:pPr>
      <w:ins w:id="93" w:author="Aebersold, Claude André (STUDENTS)" w:date="2020-08-13T14:13:00Z">
        <w:r>
          <w:rPr>
            <w:rFonts w:cstheme="minorHAnsi"/>
            <w:lang w:val="en-US"/>
          </w:rPr>
          <w:t xml:space="preserve">Future of Life-Institute, </w:t>
        </w:r>
      </w:ins>
      <w:r w:rsidR="004700C5"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D02012">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D02012">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D02012">
      <w:pPr>
        <w:spacing w:line="360" w:lineRule="auto"/>
        <w:jc w:val="both"/>
        <w:rPr>
          <w:rFonts w:cstheme="minorHAnsi"/>
          <w:lang w:val="en-US"/>
        </w:rPr>
      </w:pPr>
      <w:r w:rsidRPr="004F1A06">
        <w:rPr>
          <w:rFonts w:cstheme="minorHAnsi"/>
          <w:lang w:val="en-US"/>
        </w:rPr>
        <w:t>Calo, Ryan, «The Case for a Federal Robotics Commission»</w:t>
      </w:r>
      <w:r w:rsidR="0037658F" w:rsidRPr="004F1A06">
        <w:rPr>
          <w:rFonts w:cstheme="minorHAnsi"/>
          <w:lang w:val="en-US"/>
        </w:rPr>
        <w:t>, 2014.</w:t>
      </w:r>
    </w:p>
    <w:p w14:paraId="60D28746" w14:textId="73EF7B3E" w:rsidR="0037658F" w:rsidRPr="004F1A06" w:rsidRDefault="0037658F" w:rsidP="00D02012">
      <w:pPr>
        <w:spacing w:line="360" w:lineRule="auto"/>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D02012">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D02012">
      <w:pPr>
        <w:spacing w:line="360" w:lineRule="auto"/>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D02012">
      <w:pPr>
        <w:spacing w:line="360" w:lineRule="auto"/>
        <w:rPr>
          <w:rFonts w:cstheme="minorHAnsi"/>
          <w:lang w:val="en-US"/>
        </w:rPr>
      </w:pPr>
    </w:p>
    <w:p w14:paraId="38ED88BA" w14:textId="760FBEDF" w:rsidR="00855C25" w:rsidRPr="00F71A0C" w:rsidRDefault="00855C25" w:rsidP="00F71A0C">
      <w:pPr>
        <w:pStyle w:val="berschrift2"/>
        <w:rPr>
          <w:ins w:id="94" w:author="Aebersold, Claude André (STUDENTS)" w:date="2020-08-13T14:13:00Z"/>
          <w:lang w:val="en-US"/>
        </w:rPr>
      </w:pPr>
      <w:ins w:id="95" w:author="Aebersold, Claude André (STUDENTS)" w:date="2020-08-13T14:13:00Z">
        <w:r w:rsidRPr="00F71A0C">
          <w:rPr>
            <w:lang w:val="en-US"/>
          </w:rPr>
          <w:t>Internetlinks:</w:t>
        </w:r>
      </w:ins>
    </w:p>
    <w:p w14:paraId="603F3A4B" w14:textId="0E3BE1B2" w:rsidR="00053D52" w:rsidRPr="004F1A06" w:rsidRDefault="00053D52" w:rsidP="00991F47">
      <w:pPr>
        <w:spacing w:line="360" w:lineRule="auto"/>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unter: </w:t>
      </w:r>
      <w:hyperlink r:id="rId11" w:history="1">
        <w:r w:rsidRPr="004F1A06">
          <w:rPr>
            <w:rStyle w:val="Hyperlink"/>
            <w:lang w:val="en-US"/>
          </w:rPr>
          <w:t>https://futureoflife.org/</w:t>
        </w:r>
      </w:hyperlink>
      <w:r w:rsidRPr="004F1A06">
        <w:rPr>
          <w:lang w:val="en-US"/>
        </w:rPr>
        <w:t xml:space="preserve"> (Zu</w:t>
      </w:r>
      <w:r w:rsidR="00991F47" w:rsidRPr="004F1A06">
        <w:rPr>
          <w:lang w:val="en-US"/>
        </w:rPr>
        <w:t>griff</w:t>
      </w:r>
      <w:r w:rsidRPr="004F1A06">
        <w:rPr>
          <w:lang w:val="en-US"/>
        </w:rPr>
        <w:t>: 10.</w:t>
      </w:r>
      <w:ins w:id="96" w:author="Aebersold, Claude André (STUDENTS)" w:date="2020-08-13T14:13:00Z">
        <w:r w:rsidRPr="004F1A06">
          <w:rPr>
            <w:lang w:val="en-US"/>
          </w:rPr>
          <w:t>0</w:t>
        </w:r>
        <w:r w:rsidR="00855C25">
          <w:rPr>
            <w:lang w:val="en-US"/>
          </w:rPr>
          <w:t>8</w:t>
        </w:r>
      </w:ins>
      <w:del w:id="97" w:author="Aebersold, Claude André (STUDENTS)" w:date="2020-08-13T14:13:00Z">
        <w:r w:rsidRPr="004F1A06">
          <w:rPr>
            <w:lang w:val="en-US"/>
          </w:rPr>
          <w:delText>07</w:delText>
        </w:r>
      </w:del>
      <w:r w:rsidRPr="004F1A06">
        <w:rPr>
          <w:lang w:val="en-US"/>
        </w:rPr>
        <w:t>.2020).</w:t>
      </w:r>
    </w:p>
    <w:p w14:paraId="522BF2D4" w14:textId="0B4F413F" w:rsidR="00991F47" w:rsidRPr="00793956" w:rsidRDefault="00991F47" w:rsidP="00991F47">
      <w:pPr>
        <w:spacing w:line="360" w:lineRule="auto"/>
        <w:rPr>
          <w:lang w:val="en-US"/>
        </w:rPr>
      </w:pPr>
      <w:r w:rsidRPr="00793956">
        <w:rPr>
          <w:lang w:val="en-US"/>
        </w:rPr>
        <w:t xml:space="preserve">Github repository, online unter: </w:t>
      </w:r>
      <w:hyperlink r:id="rId12" w:history="1">
        <w:r w:rsidRPr="00793956">
          <w:rPr>
            <w:rStyle w:val="Hyperlink"/>
            <w:lang w:val="en-US"/>
          </w:rPr>
          <w:t>https://github.com/flicksolutions/musk</w:t>
        </w:r>
      </w:hyperlink>
      <w:r w:rsidRPr="00793956">
        <w:rPr>
          <w:lang w:val="en-US"/>
        </w:rPr>
        <w:t xml:space="preserve"> (Zugriff: 10.</w:t>
      </w:r>
      <w:ins w:id="98" w:author="Aebersold, Claude André (STUDENTS)" w:date="2020-08-13T14:13:00Z">
        <w:r w:rsidRPr="00793956">
          <w:rPr>
            <w:lang w:val="en-US"/>
          </w:rPr>
          <w:t>0</w:t>
        </w:r>
        <w:r w:rsidR="00855C25" w:rsidRPr="00793956">
          <w:rPr>
            <w:lang w:val="en-US"/>
          </w:rPr>
          <w:t>8</w:t>
        </w:r>
      </w:ins>
      <w:del w:id="99" w:author="Aebersold, Claude André (STUDENTS)" w:date="2020-08-13T14:13:00Z">
        <w:r w:rsidRPr="00793956">
          <w:rPr>
            <w:lang w:val="en-US"/>
          </w:rPr>
          <w:delText>07</w:delText>
        </w:r>
      </w:del>
      <w:r w:rsidRPr="00793956">
        <w:rPr>
          <w:lang w:val="en-US"/>
        </w:rPr>
        <w:t>.2020).</w:t>
      </w:r>
    </w:p>
    <w:p w14:paraId="16B94DC8" w14:textId="2106FC94" w:rsidR="00991F47" w:rsidRPr="00D02012" w:rsidRDefault="00991F47" w:rsidP="00991F47">
      <w:pPr>
        <w:spacing w:line="360" w:lineRule="auto"/>
        <w:rPr>
          <w:del w:id="100" w:author="Aebersold, Claude André (STUDENTS)" w:date="2020-08-13T14:13:00Z"/>
          <w:rFonts w:cstheme="minorHAnsi"/>
        </w:rPr>
      </w:pPr>
      <w:r>
        <w:t>Zotero</w:t>
      </w:r>
      <w:del w:id="101" w:author="Aebersold, Claude André (STUDENTS)" w:date="2020-08-13T14:13:00Z">
        <w:r>
          <w:delText>, online unter</w:delText>
        </w:r>
      </w:del>
      <w:r>
        <w:t xml:space="preserve">: </w:t>
      </w:r>
      <w:hyperlink r:id="rId13"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w:t>
      </w:r>
      <w:ins w:id="102" w:author="Aebersold, Claude André (STUDENTS)" w:date="2020-08-13T14:13:00Z">
        <w:r>
          <w:t>0</w:t>
        </w:r>
        <w:r w:rsidR="00855C25">
          <w:t>8</w:t>
        </w:r>
      </w:ins>
      <w:del w:id="103" w:author="Aebersold, Claude André (STUDENTS)" w:date="2020-08-13T14:13:00Z">
        <w:r>
          <w:delText>07</w:delText>
        </w:r>
      </w:del>
      <w:r>
        <w:t>.2020).</w:t>
      </w:r>
    </w:p>
    <w:p w14:paraId="7A86B539" w14:textId="5EFEA85A" w:rsidR="00991F47" w:rsidRPr="00D02012" w:rsidRDefault="00991F47" w:rsidP="00991F47">
      <w:pPr>
        <w:spacing w:line="360" w:lineRule="auto"/>
        <w:rPr>
          <w:del w:id="104" w:author="Aebersold, Claude André (STUDENTS)" w:date="2020-08-13T14:13:00Z"/>
          <w:rFonts w:cstheme="minorHAnsi"/>
        </w:rPr>
      </w:pPr>
    </w:p>
    <w:p w14:paraId="29D81678" w14:textId="78E7C796" w:rsidR="00072EFB" w:rsidRPr="00D02012" w:rsidRDefault="00072EFB" w:rsidP="00991F47">
      <w:pPr>
        <w:spacing w:line="360" w:lineRule="auto"/>
        <w:rPr>
          <w:rFonts w:cstheme="minorHAnsi"/>
        </w:rPr>
      </w:pPr>
    </w:p>
    <w:p w14:paraId="242892D9" w14:textId="11171709" w:rsidR="00A660B2" w:rsidRPr="00D02012" w:rsidRDefault="00A660B2" w:rsidP="00D02012">
      <w:pPr>
        <w:spacing w:line="360" w:lineRule="auto"/>
        <w:jc w:val="both"/>
        <w:rPr>
          <w:ins w:id="105" w:author="Flick, Sebastian (WBKOLLEG)" w:date="2020-08-13T14:13:00Z"/>
          <w:rFonts w:cstheme="minorHAnsi"/>
        </w:rPr>
      </w:pPr>
      <w:ins w:id="106" w:author="Flick, Sebastian (WBKOLLEG)" w:date="2020-08-13T14:13:00Z">
        <w:r w:rsidRPr="00D02012">
          <w:rPr>
            <w:rFonts w:cstheme="minorHAnsi"/>
          </w:rPr>
          <w:t>Alle Texte sind auf Github verfügbar:</w:t>
        </w:r>
      </w:ins>
    </w:p>
    <w:p w14:paraId="08FCB9FD" w14:textId="77777777" w:rsidR="00991F47" w:rsidRDefault="009E4923" w:rsidP="00991F47">
      <w:pPr>
        <w:spacing w:line="360" w:lineRule="auto"/>
        <w:rPr>
          <w:ins w:id="107" w:author="Flick, Sebastian (WBKOLLEG)" w:date="2020-08-13T14:13:00Z"/>
        </w:rPr>
      </w:pPr>
      <w:ins w:id="108" w:author="Flick, Sebastian (WBKOLLEG)" w:date="2020-08-13T14:13:00Z">
        <w:r>
          <w:fldChar w:fldCharType="begin"/>
        </w:r>
        <w:r>
          <w:instrText xml:space="preserve"> HYPERLINK "https://github.com/flicksolutions/musk/tree/master/quellen" </w:instrText>
        </w:r>
        <w:r>
          <w:fldChar w:fldCharType="separate"/>
        </w:r>
        <w:r w:rsidR="000B6384" w:rsidRPr="00D02012">
          <w:rPr>
            <w:rStyle w:val="Hyperlink"/>
            <w:rFonts w:cstheme="minorHAnsi"/>
          </w:rPr>
          <w:t>https://github.com/flicksolutions/musk/tree/master/quellen</w:t>
        </w:r>
        <w:r>
          <w:rPr>
            <w:rStyle w:val="Hyperlink"/>
            <w:rFonts w:cstheme="minorHAnsi"/>
          </w:rPr>
          <w:fldChar w:fldCharType="end"/>
        </w:r>
        <w:r w:rsidR="00991F47">
          <w:rPr>
            <w:rStyle w:val="Hyperlink"/>
            <w:rFonts w:cstheme="minorHAnsi"/>
          </w:rPr>
          <w:t xml:space="preserve"> </w:t>
        </w:r>
        <w:r w:rsidR="00991F47">
          <w:t>(Zugriff: 10.07.2020).</w:t>
        </w:r>
      </w:ins>
    </w:p>
    <w:p w14:paraId="3DDB7695" w14:textId="6277D502" w:rsidR="00B678A8" w:rsidRPr="00D02012" w:rsidRDefault="00B678A8" w:rsidP="00D02012">
      <w:pPr>
        <w:spacing w:line="360" w:lineRule="auto"/>
        <w:jc w:val="both"/>
        <w:rPr>
          <w:ins w:id="109" w:author="Flick, Sebastian (WBKOLLEG)" w:date="2020-08-13T14:13:00Z"/>
          <w:rStyle w:val="Hyperlink"/>
          <w:rFonts w:cstheme="minorHAnsi"/>
        </w:rPr>
      </w:pPr>
    </w:p>
    <w:p w14:paraId="490E7CC6" w14:textId="7CC43F7E" w:rsidR="00284808" w:rsidRPr="00D02012" w:rsidRDefault="00284808" w:rsidP="00D02012">
      <w:pPr>
        <w:spacing w:line="360" w:lineRule="auto"/>
        <w:jc w:val="both"/>
        <w:rPr>
          <w:ins w:id="110" w:author="Flick, Sebastian (WBKOLLEG)" w:date="2020-08-13T14:13:00Z"/>
          <w:rStyle w:val="Hyperlink"/>
          <w:rFonts w:cstheme="minorHAnsi"/>
          <w:color w:val="auto"/>
          <w:u w:val="none"/>
        </w:rPr>
      </w:pPr>
    </w:p>
    <w:p w14:paraId="058B7504" w14:textId="78A8861C" w:rsidR="00284808" w:rsidRPr="00D02012" w:rsidRDefault="00284808" w:rsidP="00D02012">
      <w:pPr>
        <w:spacing w:line="360" w:lineRule="auto"/>
        <w:jc w:val="both"/>
        <w:rPr>
          <w:ins w:id="111" w:author="Flick, Sebastian (WBKOLLEG)" w:date="2020-08-13T14:13:00Z"/>
          <w:rStyle w:val="Hyperlink"/>
          <w:rFonts w:cstheme="minorHAnsi"/>
          <w:color w:val="auto"/>
          <w:u w:val="none"/>
        </w:rPr>
      </w:pPr>
      <w:ins w:id="112" w:author="Flick, Sebastian (WBKOLLEG)" w:date="2020-08-13T14:13:00Z">
        <w:r w:rsidRPr="00D02012">
          <w:rPr>
            <w:rStyle w:val="Hyperlink"/>
            <w:rFonts w:cstheme="minorHAnsi"/>
            <w:color w:val="auto"/>
            <w:u w:val="none"/>
          </w:rPr>
          <w:t>Zotero: Auf Zotero haben wir eine Bibliothek angelegt, um die Quellenverweise dynamisch verwalten zu können:</w:t>
        </w:r>
      </w:ins>
    </w:p>
    <w:p w14:paraId="742DCF10" w14:textId="02ABEC10" w:rsidR="00284808" w:rsidRPr="00D02012" w:rsidRDefault="009E4923" w:rsidP="00D02012">
      <w:pPr>
        <w:spacing w:line="360" w:lineRule="auto"/>
        <w:jc w:val="both"/>
        <w:rPr>
          <w:ins w:id="113" w:author="Flick, Sebastian (WBKOLLEG)" w:date="2020-08-13T14:13:00Z"/>
          <w:rFonts w:cstheme="minorHAnsi"/>
        </w:rPr>
      </w:pPr>
      <w:ins w:id="114" w:author="Flick, Sebastian (WBKOLLEG)" w:date="2020-08-13T14:13:00Z">
        <w:r>
          <w:fldChar w:fldCharType="begin"/>
        </w:r>
        <w:r>
          <w:instrText xml:space="preserve"> HYPERLINK "https://www.zotero.org/groups/2463181/musk_argumentationsanalyse/collections/2VWWS9ZF" </w:instrText>
        </w:r>
        <w:r>
          <w:fldChar w:fldCharType="separate"/>
        </w:r>
        <w:r w:rsidR="00284808" w:rsidRPr="00D02012">
          <w:rPr>
            <w:rStyle w:val="Hyperlink"/>
            <w:rFonts w:cstheme="minorHAnsi"/>
          </w:rPr>
          <w:t>https://www.zotero.org/groups/2463181/musk_argumentationsanalyse/collections/2VWWS9ZF</w:t>
        </w:r>
        <w:r>
          <w:rPr>
            <w:rStyle w:val="Hyperlink"/>
            <w:rFonts w:cstheme="minorHAnsi"/>
          </w:rPr>
          <w:fldChar w:fldCharType="end"/>
        </w:r>
      </w:ins>
    </w:p>
    <w:p w14:paraId="2B0B6EAD" w14:textId="638A7571" w:rsidR="00C91C79" w:rsidRPr="00D02012" w:rsidRDefault="00C91C79" w:rsidP="00D02012">
      <w:pPr>
        <w:spacing w:line="360" w:lineRule="auto"/>
        <w:jc w:val="both"/>
        <w:rPr>
          <w:rFonts w:cstheme="minorHAnsi"/>
        </w:rPr>
      </w:pPr>
    </w:p>
    <w:p w14:paraId="735B938A" w14:textId="671CE145" w:rsidR="00A660B2" w:rsidRPr="00D02012" w:rsidRDefault="000A7A39" w:rsidP="00F71A0C">
      <w:pPr>
        <w:pStyle w:val="berschrift2"/>
        <w:rPr>
          <w:b/>
          <w:rPrChange w:id="115" w:author="Flick, Sebastian (WBKOLLEG)" w:date="2020-08-13T14:13:00Z">
            <w:rPr/>
          </w:rPrChange>
        </w:rPr>
        <w:pPrChange w:id="116" w:author="Aebersold, Claude André (STUDENTS)" w:date="2020-08-13T14:13:00Z">
          <w:pPr>
            <w:spacing w:line="360" w:lineRule="auto"/>
            <w:jc w:val="both"/>
          </w:pPr>
        </w:pPrChange>
      </w:pPr>
      <w:r w:rsidRPr="00D02012">
        <w:rPr>
          <w:b/>
          <w:rPrChange w:id="117" w:author="Flick, Sebastian (WBKOLLEG)" w:date="2020-08-13T14:13:00Z">
            <w:rPr/>
          </w:rPrChange>
        </w:rPr>
        <w:t>Argdown-Karte</w:t>
      </w:r>
      <w:r w:rsidR="001D39D9" w:rsidRPr="00D02012">
        <w:rPr>
          <w:b/>
          <w:rPrChange w:id="118" w:author="Flick, Sebastian (WBKOLLEG)" w:date="2020-08-13T14:13:00Z">
            <w:rPr/>
          </w:rPrChange>
        </w:rPr>
        <w:t>:</w:t>
      </w:r>
    </w:p>
    <w:p w14:paraId="5C9D2EB4" w14:textId="16FFADB2" w:rsidR="000A7A39" w:rsidRPr="00D02012" w:rsidRDefault="000A7A39" w:rsidP="00855C25">
      <w:pPr>
        <w:spacing w:line="360" w:lineRule="auto"/>
        <w:rPr>
          <w:rFonts w:cstheme="minorHAnsi"/>
        </w:rPr>
        <w:pPrChange w:id="119" w:author="Aebersold, Claude André (STUDENTS)" w:date="2020-08-13T14:13:00Z">
          <w:pPr>
            <w:spacing w:line="360" w:lineRule="auto"/>
            <w:jc w:val="both"/>
          </w:pPr>
        </w:pPrChange>
      </w:pPr>
      <w:r w:rsidRPr="00D02012">
        <w:rPr>
          <w:rFonts w:cstheme="minorHAnsi"/>
        </w:rPr>
        <w:t>Die Argdown-Karte ist auf Github verfügbar:</w:t>
      </w:r>
    </w:p>
    <w:p w14:paraId="69B74B92" w14:textId="5940826B" w:rsidR="00026277" w:rsidRPr="00D02012" w:rsidRDefault="00026277" w:rsidP="00855C25">
      <w:pPr>
        <w:spacing w:line="360" w:lineRule="auto"/>
        <w:rPr>
          <w:rPrChange w:id="120" w:author="Flick, Sebastian (WBKOLLEG)" w:date="2020-08-13T14:13:00Z">
            <w:rPr>
              <w:rStyle w:val="Hyperlink"/>
            </w:rPr>
          </w:rPrChange>
        </w:rPr>
        <w:pPrChange w:id="121" w:author="Aebersold, Claude André (STUDENTS)" w:date="2020-08-13T14:13:00Z">
          <w:pPr>
            <w:spacing w:line="360" w:lineRule="auto"/>
            <w:jc w:val="both"/>
          </w:pPr>
        </w:pPrChange>
      </w:pPr>
      <w:del w:id="122" w:author="Aebersold, Claude André (STUDENTS)" w:date="2020-08-13T14:13:00Z">
        <w:r w:rsidRPr="00D02012">
          <w:rPr>
            <w:rFonts w:cstheme="minorHAnsi"/>
          </w:rPr>
          <w:delText xml:space="preserve">Als </w:delText>
        </w:r>
      </w:del>
      <w:r w:rsidRPr="00D02012">
        <w:rPr>
          <w:rFonts w:cstheme="minorHAnsi"/>
        </w:rPr>
        <w:t xml:space="preserve">HTML: </w:t>
      </w:r>
      <w:r w:rsidR="009E4923">
        <w:fldChar w:fldCharType="begin"/>
      </w:r>
      <w:r w:rsidR="009E4923">
        <w:instrText xml:space="preserve"> HYPERLINK "https://flicksolutions.github.io/musk/output/research-priorities.html" </w:instrText>
      </w:r>
      <w:r w:rsidR="009E4923">
        <w:fldChar w:fldCharType="separate"/>
      </w:r>
      <w:r w:rsidRPr="00D02012">
        <w:rPr>
          <w:rStyle w:val="Hyperlink"/>
          <w:rFonts w:cstheme="minorHAnsi"/>
        </w:rPr>
        <w:t>https://flicksolutions.github.io/musk/output/research-priorities.html</w:t>
      </w:r>
      <w:r w:rsidR="009E4923">
        <w:rPr>
          <w:rStyle w:val="Hyperlink"/>
          <w:rFonts w:cstheme="minorHAnsi"/>
        </w:rPr>
        <w:fldChar w:fldCharType="end"/>
      </w:r>
    </w:p>
    <w:p w14:paraId="680D3D23" w14:textId="77777777" w:rsidR="00C91C79" w:rsidRPr="00855C25" w:rsidRDefault="00855C25" w:rsidP="00855C25">
      <w:pPr>
        <w:spacing w:line="360" w:lineRule="auto"/>
        <w:rPr>
          <w:moveTo w:id="123" w:author="Aebersold, Claude André (STUDENTS)" w:date="2020-08-13T14:13:00Z"/>
          <w:rStyle w:val="Hyperlink"/>
          <w:color w:val="auto"/>
          <w:u w:val="none"/>
          <w:rPrChange w:id="124" w:author="Aebersold, Claude André (STUDENTS)" w:date="2020-08-13T14:13:00Z">
            <w:rPr>
              <w:moveTo w:id="125" w:author="Aebersold, Claude André (STUDENTS)" w:date="2020-08-13T14:13:00Z"/>
              <w:rFonts w:cstheme="minorHAnsi"/>
            </w:rPr>
          </w:rPrChange>
        </w:rPr>
        <w:pPrChange w:id="126" w:author="Aebersold, Claude André (STUDENTS)" w:date="2020-08-13T14:13:00Z">
          <w:pPr>
            <w:spacing w:line="360" w:lineRule="auto"/>
            <w:jc w:val="both"/>
          </w:pPr>
        </w:pPrChange>
      </w:pPr>
      <w:ins w:id="127" w:author="Aebersold, Claude André (STUDENTS)" w:date="2020-08-13T14:13:00Z">
        <w:r w:rsidRPr="00855C25">
          <w:rPr>
            <w:rStyle w:val="Hyperlink"/>
            <w:rFonts w:cstheme="minorHAnsi"/>
            <w:color w:val="auto"/>
            <w:u w:val="none"/>
          </w:rPr>
          <w:t xml:space="preserve">PDF: </w:t>
        </w:r>
      </w:ins>
      <w:del w:id="128" w:author="Aebersold, Claude André (STUDENTS)" w:date="2020-08-13T14:13:00Z">
        <w:r w:rsidR="00EE611A" w:rsidRPr="00D02012">
          <w:rPr>
            <w:rFonts w:cstheme="minorHAnsi"/>
          </w:rPr>
          <w:delText xml:space="preserve">Einzelne </w:delText>
        </w:r>
      </w:del>
      <w:moveToRangeStart w:id="129" w:author="Aebersold, Claude André (STUDENTS)" w:date="2020-08-13T14:13:00Z" w:name="move48220426"/>
      <w:moveTo w:id="130" w:author="Aebersold, Claude André (STUDENTS)" w:date="2020-08-13T14:13:00Z">
        <w:r w:rsidR="009E4923">
          <w:fldChar w:fldCharType="begin"/>
        </w:r>
        <w:r w:rsidR="009E4923">
          <w:instrText xml:space="preserve"> HYPERLINK "https://github.com/flicksolutions/musk/blob/master/output/research-priorities.pdf" </w:instrText>
        </w:r>
        <w:r w:rsidR="009E4923">
          <w:fldChar w:fldCharType="separate"/>
        </w:r>
        <w:r w:rsidR="00284808" w:rsidRPr="00D02012">
          <w:rPr>
            <w:rStyle w:val="Hyperlink"/>
            <w:rFonts w:cstheme="minorHAnsi"/>
          </w:rPr>
          <w:t>https://github.com/flicksolutions/musk/blob/master/output/research-priorities.pdf</w:t>
        </w:r>
        <w:r w:rsidR="009E4923">
          <w:rPr>
            <w:rStyle w:val="Hyperlink"/>
            <w:rFonts w:cstheme="minorHAnsi"/>
          </w:rPr>
          <w:fldChar w:fldCharType="end"/>
        </w:r>
      </w:moveTo>
    </w:p>
    <w:moveToRangeEnd w:id="129"/>
    <w:p w14:paraId="4CA24D00" w14:textId="1B1B7E7A" w:rsidR="00026277" w:rsidRPr="00793956" w:rsidRDefault="00EE611A" w:rsidP="00D02012">
      <w:pPr>
        <w:spacing w:line="360" w:lineRule="auto"/>
        <w:jc w:val="both"/>
        <w:rPr>
          <w:del w:id="131" w:author="Aebersold, Claude André (STUDENTS)" w:date="2020-08-13T14:13:00Z"/>
          <w:rFonts w:cstheme="minorHAnsi"/>
          <w:lang w:val="en-US"/>
        </w:rPr>
      </w:pPr>
      <w:r w:rsidRPr="00793956">
        <w:rPr>
          <w:rStyle w:val="Hyperlink"/>
          <w:color w:val="auto"/>
          <w:u w:val="none"/>
          <w:lang w:val="en-US"/>
          <w:rPrChange w:id="132" w:author="Aebersold, Claude André (STUDENTS)" w:date="2020-08-13T14:13:00Z">
            <w:rPr>
              <w:rFonts w:cstheme="minorHAnsi"/>
            </w:rPr>
          </w:rPrChange>
        </w:rPr>
        <w:t>Argdown</w:t>
      </w:r>
      <w:ins w:id="133" w:author="Aebersold, Claude André (STUDENTS)" w:date="2020-08-13T14:13:00Z">
        <w:r w:rsidR="00855C25" w:rsidRPr="00793956">
          <w:rPr>
            <w:rStyle w:val="Hyperlink"/>
            <w:rFonts w:cstheme="minorHAnsi"/>
            <w:u w:val="none"/>
            <w:lang w:val="en-US"/>
          </w:rPr>
          <w:t xml:space="preserve">: </w:t>
        </w:r>
      </w:ins>
      <w:del w:id="134" w:author="Aebersold, Claude André (STUDENTS)" w:date="2020-08-13T14:13:00Z">
        <w:r w:rsidRPr="00793956">
          <w:rPr>
            <w:rFonts w:cstheme="minorHAnsi"/>
            <w:lang w:val="en-US"/>
          </w:rPr>
          <w:delText>-Dateien:</w:delText>
        </w:r>
      </w:del>
    </w:p>
    <w:p w14:paraId="649455FE" w14:textId="65C63F84" w:rsidR="00A67563" w:rsidRPr="00793956" w:rsidRDefault="009E4923" w:rsidP="00855C25">
      <w:pPr>
        <w:spacing w:line="360" w:lineRule="auto"/>
        <w:rPr>
          <w:rStyle w:val="Hyperlink"/>
          <w:u w:val="none"/>
          <w:lang w:val="en-US"/>
          <w:rPrChange w:id="135" w:author="Aebersold, Claude André (STUDENTS)" w:date="2020-08-13T14:13:00Z">
            <w:rPr>
              <w:rStyle w:val="Hyperlink"/>
              <w:rFonts w:cstheme="minorHAnsi"/>
            </w:rPr>
          </w:rPrChange>
        </w:rPr>
        <w:pPrChange w:id="136" w:author="Aebersold, Claude André (STUDENTS)" w:date="2020-08-13T14:13:00Z">
          <w:pPr>
            <w:spacing w:line="360" w:lineRule="auto"/>
            <w:jc w:val="both"/>
          </w:pPr>
        </w:pPrChange>
      </w:pPr>
      <w:r>
        <w:fldChar w:fldCharType="begin"/>
      </w:r>
      <w:r w:rsidRPr="00793956">
        <w:rPr>
          <w:lang w:val="en-US"/>
        </w:rPr>
        <w:instrText xml:space="preserve"> HYPERLINK "https://github.com/flicksolutions/musk/blob/master/argdown/_research-priorities.argdown" </w:instrText>
      </w:r>
      <w:r>
        <w:fldChar w:fldCharType="separate"/>
      </w:r>
      <w:r w:rsidR="000B6384" w:rsidRPr="00793956">
        <w:rPr>
          <w:rStyle w:val="Hyperlink"/>
          <w:rFonts w:cstheme="minorHAnsi"/>
          <w:lang w:val="en-US"/>
        </w:rPr>
        <w:t>https://github.com/flicksolutions/musk/blob/master/argdown/_research-priorities.argdown</w:t>
      </w:r>
      <w:r>
        <w:rPr>
          <w:rStyle w:val="Hyperlink"/>
          <w:rFonts w:cstheme="minorHAnsi"/>
        </w:rPr>
        <w:fldChar w:fldCharType="end"/>
      </w:r>
    </w:p>
    <w:p w14:paraId="017F8C4A" w14:textId="05BF8D81" w:rsidR="00026277" w:rsidRPr="00793956" w:rsidRDefault="009E4923" w:rsidP="00D02012">
      <w:pPr>
        <w:spacing w:line="360" w:lineRule="auto"/>
        <w:jc w:val="both"/>
        <w:rPr>
          <w:ins w:id="137" w:author="Flick, Sebastian (WBKOLLEG)" w:date="2020-08-13T14:13:00Z"/>
          <w:rFonts w:cstheme="minorHAnsi"/>
          <w:lang w:val="en-US"/>
        </w:rPr>
      </w:pPr>
      <w:ins w:id="138" w:author="Flick, Sebastian (WBKOLLEG)" w:date="2020-08-13T14:13:00Z">
        <w:r>
          <w:fldChar w:fldCharType="begin"/>
        </w:r>
        <w:r w:rsidRPr="00793956">
          <w:rPr>
            <w:lang w:val="en-US"/>
          </w:rPr>
          <w:instrText xml:space="preserve"> HYPERLINK "https://github.com/flicksolutions/musk/blob/master/a</w:instrText>
        </w:r>
        <w:r w:rsidRPr="00793956">
          <w:rPr>
            <w:lang w:val="en-US"/>
          </w:rPr>
          <w:instrText xml:space="preserve">rgdown/_argumente_claude_200510.ad" </w:instrText>
        </w:r>
        <w:r>
          <w:fldChar w:fldCharType="separate"/>
        </w:r>
        <w:r w:rsidR="00026277" w:rsidRPr="00793956">
          <w:rPr>
            <w:rStyle w:val="Hyperlink"/>
            <w:rFonts w:cstheme="minorHAnsi"/>
            <w:lang w:val="en-US"/>
          </w:rPr>
          <w:t>https://github.com/flicksolutions/musk/blob/master/argdown/_argumente_claude_200510.ad</w:t>
        </w:r>
        <w:r>
          <w:rPr>
            <w:rStyle w:val="Hyperlink"/>
            <w:rFonts w:cstheme="minorHAnsi"/>
          </w:rPr>
          <w:fldChar w:fldCharType="end"/>
        </w:r>
      </w:ins>
    </w:p>
    <w:p w14:paraId="30ABD619" w14:textId="64729155" w:rsidR="000B6384" w:rsidRPr="00793956" w:rsidRDefault="009E4923" w:rsidP="00D02012">
      <w:pPr>
        <w:spacing w:line="360" w:lineRule="auto"/>
        <w:jc w:val="both"/>
        <w:rPr>
          <w:ins w:id="139" w:author="Flick, Sebastian (WBKOLLEG)" w:date="2020-08-13T14:13:00Z"/>
          <w:rFonts w:cstheme="minorHAnsi"/>
          <w:lang w:val="en-US"/>
        </w:rPr>
      </w:pPr>
      <w:ins w:id="140" w:author="Flick, Sebastian (WBKOLLEG)" w:date="2020-08-13T14:13:00Z">
        <w:r>
          <w:fldChar w:fldCharType="begin"/>
        </w:r>
        <w:r w:rsidRPr="00793956">
          <w:rPr>
            <w:lang w:val="en-US"/>
          </w:rPr>
          <w:instrText xml:space="preserve"> HYPERLINK "https://github.com/flicksolutions/musk/blob/master/argdown/research-priorities_hirarchy.argdown" </w:instrText>
        </w:r>
        <w:r>
          <w:fldChar w:fldCharType="separate"/>
        </w:r>
        <w:r w:rsidR="00026277" w:rsidRPr="00793956">
          <w:rPr>
            <w:rStyle w:val="Hyperlink"/>
            <w:rFonts w:cstheme="minorHAnsi"/>
            <w:lang w:val="en-US"/>
          </w:rPr>
          <w:t>https://github.com/flicksolutions/musk/blob/master/argdown/research-priorities_hirarchy.argdown</w:t>
        </w:r>
        <w:r>
          <w:rPr>
            <w:rStyle w:val="Hyperlink"/>
            <w:rFonts w:cstheme="minorHAnsi"/>
          </w:rPr>
          <w:fldChar w:fldCharType="end"/>
        </w:r>
      </w:ins>
    </w:p>
    <w:p w14:paraId="36829C59" w14:textId="77777777" w:rsidR="00A67563" w:rsidRPr="00D02012" w:rsidRDefault="000A7A39" w:rsidP="00D02012">
      <w:pPr>
        <w:spacing w:line="360" w:lineRule="auto"/>
        <w:jc w:val="both"/>
        <w:rPr>
          <w:ins w:id="141" w:author="Flick, Sebastian (WBKOLLEG)" w:date="2020-08-13T14:13:00Z"/>
          <w:rFonts w:cstheme="minorHAnsi"/>
        </w:rPr>
      </w:pPr>
      <w:ins w:id="142" w:author="Flick, Sebastian (WBKOLLEG)" w:date="2020-08-13T14:13:00Z">
        <w:r w:rsidRPr="00D02012">
          <w:rPr>
            <w:rFonts w:cstheme="minorHAnsi"/>
          </w:rPr>
          <w:t>Ein PDF der Argumentationskarte</w:t>
        </w:r>
        <w:r w:rsidR="003A661E" w:rsidRPr="00D02012">
          <w:rPr>
            <w:rFonts w:cstheme="minorHAnsi"/>
          </w:rPr>
          <w:t xml:space="preserve"> </w:t>
        </w:r>
        <w:r w:rsidRPr="00D02012">
          <w:rPr>
            <w:rFonts w:cstheme="minorHAnsi"/>
          </w:rPr>
          <w:t>ist auf Github verfügbar</w:t>
        </w:r>
        <w:r w:rsidR="00A67563" w:rsidRPr="00D02012">
          <w:rPr>
            <w:rFonts w:cstheme="minorHAnsi"/>
          </w:rPr>
          <w:t>:</w:t>
        </w:r>
      </w:ins>
    </w:p>
    <w:moveFromRangeStart w:id="143" w:author="Aebersold, Claude André (STUDENTS)" w:date="2020-08-13T14:13:00Z" w:name="move48220426"/>
    <w:p w14:paraId="05B6F5CC" w14:textId="08C68827" w:rsidR="00C91C79" w:rsidRPr="00855C25" w:rsidRDefault="009E4923" w:rsidP="00855C25">
      <w:pPr>
        <w:spacing w:line="360" w:lineRule="auto"/>
        <w:rPr>
          <w:moveFrom w:id="144" w:author="Aebersold, Claude André (STUDENTS)" w:date="2020-08-13T14:13:00Z"/>
          <w:rStyle w:val="Hyperlink"/>
          <w:color w:val="auto"/>
          <w:u w:val="none"/>
          <w:rPrChange w:id="145" w:author="Aebersold, Claude André (STUDENTS)" w:date="2020-08-13T14:13:00Z">
            <w:rPr>
              <w:moveFrom w:id="146" w:author="Aebersold, Claude André (STUDENTS)" w:date="2020-08-13T14:13:00Z"/>
              <w:rFonts w:cstheme="minorHAnsi"/>
            </w:rPr>
          </w:rPrChange>
        </w:rPr>
        <w:pPrChange w:id="147" w:author="Aebersold, Claude André (STUDENTS)" w:date="2020-08-13T14:13:00Z">
          <w:pPr>
            <w:spacing w:line="360" w:lineRule="auto"/>
            <w:jc w:val="both"/>
          </w:pPr>
        </w:pPrChange>
      </w:pPr>
      <w:moveFrom w:id="148" w:author="Aebersold, Claude André (STUDENTS)" w:date="2020-08-13T14:13:00Z">
        <w:r>
          <w:fldChar w:fldCharType="begin"/>
        </w:r>
        <w:r>
          <w:instrText xml:space="preserve"> HYPERLINK "https://github.com/flicksolutions/musk/blob/master/output/research-priorities.pdf" </w:instrText>
        </w:r>
        <w:r>
          <w:fldChar w:fldCharType="separate"/>
        </w:r>
        <w:r w:rsidR="00284808" w:rsidRPr="00D02012">
          <w:rPr>
            <w:rStyle w:val="Hyperlink"/>
            <w:rFonts w:cstheme="minorHAnsi"/>
          </w:rPr>
          <w:t>https://github.com/flicksolutions/musk/blob/master/output/research-priorities.pdf</w:t>
        </w:r>
        <w:r>
          <w:rPr>
            <w:rStyle w:val="Hyperlink"/>
            <w:rFonts w:cstheme="minorHAnsi"/>
          </w:rPr>
          <w:fldChar w:fldCharType="end"/>
        </w:r>
      </w:moveFrom>
    </w:p>
    <w:moveFromRangeEnd w:id="143"/>
    <w:p w14:paraId="48357085" w14:textId="31577D8D" w:rsidR="00A660B2" w:rsidRPr="006D180D" w:rsidRDefault="00A660B2" w:rsidP="00855C25">
      <w:pPr>
        <w:spacing w:line="360" w:lineRule="auto"/>
        <w:rPr>
          <w:rFonts w:cstheme="minorHAnsi"/>
        </w:rPr>
        <w:pPrChange w:id="149" w:author="Aebersold, Claude André (STUDENTS)" w:date="2020-08-13T14:13:00Z">
          <w:pPr>
            <w:spacing w:line="360" w:lineRule="auto"/>
            <w:jc w:val="both"/>
          </w:pPr>
        </w:pPrChange>
      </w:pPr>
    </w:p>
    <w:sectPr w:rsidR="00A660B2" w:rsidRPr="006D180D">
      <w:headerReference w:type="default"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Flick, Sebastian (WBKOLLEG)" w:date="2020-08-11T22:02:00Z" w:initials="FS(">
    <w:p w14:paraId="6997E5A5" w14:textId="53E7EDDF" w:rsidR="004F1A06" w:rsidRDefault="004F1A06">
      <w:pPr>
        <w:pStyle w:val="Kommentartext"/>
      </w:pPr>
      <w:r>
        <w:rPr>
          <w:rStyle w:val="Kommentarzeichen"/>
        </w:rPr>
        <w:annotationRef/>
      </w:r>
      <w:r>
        <w:t>Ist dieser Punkt nicht schon im ersten Punkt enthalten?</w:t>
      </w:r>
    </w:p>
  </w:comment>
  <w:comment w:id="41" w:author="Flick, Sebastian (WBKOLLEG)" w:date="2020-08-11T22:38:00Z" w:initials="FS(">
    <w:p w14:paraId="70836D06" w14:textId="77777777" w:rsidR="00325F8A" w:rsidRDefault="00325F8A">
      <w:pPr>
        <w:pStyle w:val="Kommentartext"/>
      </w:pPr>
      <w:r>
        <w:rPr>
          <w:rStyle w:val="Kommentarzeichen"/>
        </w:rPr>
        <w:annotationRef/>
      </w:r>
      <w:r>
        <w:t>Dieser Satz ist extrem heikel. Es geht ja bei der Argumentanalyse genau darum, die einzelnen Argumente zu verknüpfen.</w:t>
      </w:r>
      <w:r>
        <w:br/>
        <w:t>Ich würde eher schreiben «weil wir möglichst exakt arbeiten und möglichst nah am Wortlaut bleiben wollten, gab es einige Argumentreihen die für sich stehen.»</w:t>
      </w:r>
    </w:p>
    <w:p w14:paraId="055983AC" w14:textId="11D6979F" w:rsidR="00325F8A" w:rsidRDefault="00325F8A">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97E5A5" w15:done="0"/>
  <w15:commentEx w15:paraId="055983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97E5A5" w16cid:durableId="22DD93F8"/>
  <w16cid:commentId w16cid:paraId="055983AC" w16cid:durableId="22DD9C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0F9F4" w14:textId="77777777" w:rsidR="009E4923" w:rsidRDefault="009E4923" w:rsidP="009D3E29">
      <w:pPr>
        <w:spacing w:after="0" w:line="240" w:lineRule="auto"/>
      </w:pPr>
      <w:r>
        <w:separator/>
      </w:r>
    </w:p>
  </w:endnote>
  <w:endnote w:type="continuationSeparator" w:id="0">
    <w:p w14:paraId="13CC615D" w14:textId="77777777" w:rsidR="009E4923" w:rsidRDefault="009E4923" w:rsidP="009D3E29">
      <w:pPr>
        <w:spacing w:after="0" w:line="240" w:lineRule="auto"/>
      </w:pPr>
      <w:r>
        <w:continuationSeparator/>
      </w:r>
    </w:p>
  </w:endnote>
  <w:endnote w:type="continuationNotice" w:id="1">
    <w:p w14:paraId="358701F6" w14:textId="77777777" w:rsidR="009E4923" w:rsidRDefault="009E49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F93EB" w14:textId="77777777" w:rsidR="009E4923" w:rsidRDefault="009E4923" w:rsidP="009D3E29">
      <w:pPr>
        <w:spacing w:after="0" w:line="240" w:lineRule="auto"/>
      </w:pPr>
      <w:r>
        <w:separator/>
      </w:r>
    </w:p>
  </w:footnote>
  <w:footnote w:type="continuationSeparator" w:id="0">
    <w:p w14:paraId="56678A7D" w14:textId="77777777" w:rsidR="009E4923" w:rsidRDefault="009E4923" w:rsidP="009D3E29">
      <w:pPr>
        <w:spacing w:after="0" w:line="240" w:lineRule="auto"/>
      </w:pPr>
      <w:r>
        <w:continuationSeparator/>
      </w:r>
    </w:p>
  </w:footnote>
  <w:footnote w:type="continuationNotice" w:id="1">
    <w:p w14:paraId="62A471E3" w14:textId="77777777" w:rsidR="009E4923" w:rsidRDefault="009E4923">
      <w:pPr>
        <w:spacing w:after="0" w:line="240" w:lineRule="auto"/>
      </w:pPr>
    </w:p>
  </w:footnote>
  <w:footnote w:id="2">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3">
    <w:p w14:paraId="71777CF6" w14:textId="0B642410"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unter: </w:t>
      </w:r>
      <w:hyperlink r:id="rId1" w:history="1">
        <w:r w:rsidR="00D97CE7" w:rsidRPr="004F1A06">
          <w:rPr>
            <w:rStyle w:val="Hyperlink"/>
            <w:lang w:val="en-US"/>
          </w:rPr>
          <w:t>https://futureoflife.org/</w:t>
        </w:r>
      </w:hyperlink>
      <w:r w:rsidR="00D97CE7" w:rsidRPr="004F1A06">
        <w:rPr>
          <w:lang w:val="en-US"/>
        </w:rPr>
        <w:t xml:space="preserve"> (Zugang: 10.07.2020).</w:t>
      </w:r>
    </w:p>
  </w:footnote>
  <w:footnote w:id="4">
    <w:p w14:paraId="66789FD7" w14:textId="4BC6241C" w:rsidR="00674099" w:rsidRPr="004F1A06" w:rsidRDefault="00674099">
      <w:pPr>
        <w:pStyle w:val="Funotentext"/>
      </w:pPr>
      <w:r>
        <w:rPr>
          <w:rStyle w:val="Funotenzeichen"/>
        </w:rPr>
        <w:footnoteRef/>
      </w:r>
      <w:r>
        <w:t xml:space="preserve"> </w:t>
      </w:r>
    </w:p>
  </w:footnote>
  <w:footnote w:id="5">
    <w:p w14:paraId="2939B709" w14:textId="1769EC09" w:rsidR="00674099" w:rsidRPr="004F1A06" w:rsidRDefault="00674099">
      <w:pPr>
        <w:pStyle w:val="Funotentext"/>
      </w:pPr>
      <w:r>
        <w:rPr>
          <w:rStyle w:val="Funotenzeichen"/>
        </w:rPr>
        <w:footnoteRef/>
      </w:r>
      <w:r>
        <w:t xml:space="preserve"> Eine «Superintelligenz» ist ein hypothetischer Agent, welcher eine Intelligenz besitzt, die menschliche Intelligenz bei weitem überschreitet.</w:t>
      </w:r>
    </w:p>
  </w:footnote>
  <w:footnote w:id="6">
    <w:p w14:paraId="4384EB76" w14:textId="3DBCA786"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7">
    <w:p w14:paraId="2614CA8A" w14:textId="64D09349" w:rsidR="00E82CD2" w:rsidRPr="004F1A06" w:rsidRDefault="00E82CD2">
      <w:pPr>
        <w:pStyle w:val="Funotentext"/>
      </w:pPr>
      <w:r>
        <w:rPr>
          <w:rStyle w:val="Funotenzeichen"/>
        </w:rPr>
        <w:footnoteRef/>
      </w:r>
      <w:r>
        <w:t xml:space="preserve"> </w:t>
      </w:r>
    </w:p>
  </w:footnote>
  <w:footnote w:id="8">
    <w:p w14:paraId="70B9506C" w14:textId="47CF0510" w:rsidR="00E82CD2" w:rsidRPr="004F1A06" w:rsidRDefault="00E82CD2">
      <w:pPr>
        <w:pStyle w:val="Funotentext"/>
      </w:pPr>
      <w:r>
        <w:rPr>
          <w:rStyle w:val="Funotenzeichen"/>
        </w:rPr>
        <w:footnoteRef/>
      </w:r>
      <w:r>
        <w:t xml:space="preserve"> </w:t>
      </w:r>
    </w:p>
  </w:footnote>
  <w:footnote w:id="9">
    <w:p w14:paraId="45CC92E2" w14:textId="07160DF6" w:rsidR="003C1CED" w:rsidRPr="004F1A06" w:rsidRDefault="003C1CED">
      <w:pPr>
        <w:pStyle w:val="Funotentext"/>
      </w:pPr>
      <w:r>
        <w:rPr>
          <w:rStyle w:val="Funotenzeichen"/>
        </w:rPr>
        <w:footnoteRef/>
      </w:r>
      <w:r>
        <w:t xml:space="preserve"> </w:t>
      </w:r>
      <w:r w:rsidR="00991F47">
        <w:t xml:space="preserve">Github repository, online unter: </w:t>
      </w:r>
      <w:hyperlink r:id="rId2" w:history="1">
        <w:r w:rsidR="00991F47" w:rsidRPr="00B10BB4">
          <w:rPr>
            <w:rStyle w:val="Hyperlink"/>
          </w:rPr>
          <w:t>https://github.com/flicksolutions/musk</w:t>
        </w:r>
      </w:hyperlink>
      <w:r w:rsidR="00991F47">
        <w:t xml:space="preserve"> (Zugriff: 10.07.2020).</w:t>
      </w:r>
    </w:p>
  </w:footnote>
  <w:footnote w:id="10">
    <w:p w14:paraId="7E8847A0" w14:textId="7FCD4002" w:rsidR="00991F47" w:rsidRPr="004F1A06" w:rsidRDefault="00991F47">
      <w:pPr>
        <w:pStyle w:val="Funotentext"/>
      </w:pPr>
      <w:r>
        <w:rPr>
          <w:rStyle w:val="Funotenzeichen"/>
        </w:rPr>
        <w:footnoteRef/>
      </w:r>
      <w:r>
        <w:t xml:space="preserve"> </w:t>
      </w:r>
      <w:r w:rsidRPr="00991F47">
        <w:t>Zotero, online unter: https://www.zotero.org/groups/2463181/musk_argumentationsanalyse/collections/2VWWS9ZF (Zugriff: 10.07.2020).</w:t>
      </w:r>
    </w:p>
  </w:footnote>
  <w:footnote w:id="11">
    <w:p w14:paraId="2DE79F8E" w14:textId="335A5EC3" w:rsidR="00E82CD2" w:rsidRPr="00E82CD2" w:rsidRDefault="00E82CD2">
      <w:pPr>
        <w:pStyle w:val="Funotentext"/>
        <w:rPr>
          <w:lang w:val="en-GB"/>
        </w:rPr>
      </w:pPr>
      <w:r>
        <w:rPr>
          <w:rStyle w:val="Funotenzeichen"/>
        </w:rPr>
        <w:footnoteRef/>
      </w:r>
      <w:r>
        <w:t xml:space="preserve"> </w:t>
      </w:r>
    </w:p>
  </w:footnote>
  <w:footnote w:id="12">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6EE4D" w14:textId="35AC5C8B"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D60D5">
      <w:rPr>
        <w:rFonts w:cs="Arial"/>
      </w:rPr>
      <w:t>5</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Prof. Dr.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9"/>
  </w:num>
  <w:num w:numId="6">
    <w:abstractNumId w:val="10"/>
  </w:num>
  <w:num w:numId="7">
    <w:abstractNumId w:val="8"/>
  </w:num>
  <w:num w:numId="8">
    <w:abstractNumId w:val="11"/>
  </w:num>
  <w:num w:numId="9">
    <w:abstractNumId w:val="2"/>
  </w:num>
  <w:num w:numId="10">
    <w:abstractNumId w:val="3"/>
  </w:num>
  <w:num w:numId="11">
    <w:abstractNumId w:val="12"/>
  </w:num>
  <w:num w:numId="12">
    <w:abstractNumId w:val="7"/>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ick, Sebastian (WBKOLLEG)">
    <w15:presenceInfo w15:providerId="AD" w15:userId="S::sf19z976@campus.unibe.ch::a7b7d30d-b883-4a7f-bf4d-725fffd96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34B15"/>
    <w:rsid w:val="00053D52"/>
    <w:rsid w:val="00067462"/>
    <w:rsid w:val="00071AC8"/>
    <w:rsid w:val="00072EFB"/>
    <w:rsid w:val="00081D4E"/>
    <w:rsid w:val="000A7123"/>
    <w:rsid w:val="000A7A39"/>
    <w:rsid w:val="000B6384"/>
    <w:rsid w:val="000C2BB4"/>
    <w:rsid w:val="00100F5B"/>
    <w:rsid w:val="00115BAB"/>
    <w:rsid w:val="001623C6"/>
    <w:rsid w:val="00165C2A"/>
    <w:rsid w:val="00175EAD"/>
    <w:rsid w:val="001832AE"/>
    <w:rsid w:val="001B7DA2"/>
    <w:rsid w:val="001C29FA"/>
    <w:rsid w:val="001D39D9"/>
    <w:rsid w:val="00216F21"/>
    <w:rsid w:val="00252BBB"/>
    <w:rsid w:val="002675A6"/>
    <w:rsid w:val="00284808"/>
    <w:rsid w:val="002A09ED"/>
    <w:rsid w:val="003060AE"/>
    <w:rsid w:val="003163B1"/>
    <w:rsid w:val="00321967"/>
    <w:rsid w:val="00324CB0"/>
    <w:rsid w:val="00325F8A"/>
    <w:rsid w:val="00333D0F"/>
    <w:rsid w:val="00337525"/>
    <w:rsid w:val="003405C2"/>
    <w:rsid w:val="003629AA"/>
    <w:rsid w:val="00376314"/>
    <w:rsid w:val="0037658F"/>
    <w:rsid w:val="00397152"/>
    <w:rsid w:val="00397363"/>
    <w:rsid w:val="003978D7"/>
    <w:rsid w:val="003A661E"/>
    <w:rsid w:val="003A6FF8"/>
    <w:rsid w:val="003A7FD7"/>
    <w:rsid w:val="003B5136"/>
    <w:rsid w:val="003B5DDD"/>
    <w:rsid w:val="003C1CED"/>
    <w:rsid w:val="003C507E"/>
    <w:rsid w:val="003C59EE"/>
    <w:rsid w:val="003D2192"/>
    <w:rsid w:val="003E1835"/>
    <w:rsid w:val="003E1EC8"/>
    <w:rsid w:val="00421100"/>
    <w:rsid w:val="00427284"/>
    <w:rsid w:val="0045373B"/>
    <w:rsid w:val="004700C5"/>
    <w:rsid w:val="00476712"/>
    <w:rsid w:val="00497BD0"/>
    <w:rsid w:val="004A7F68"/>
    <w:rsid w:val="004C3C43"/>
    <w:rsid w:val="004C5F23"/>
    <w:rsid w:val="004E05B9"/>
    <w:rsid w:val="004F1A06"/>
    <w:rsid w:val="00552E16"/>
    <w:rsid w:val="00554DC8"/>
    <w:rsid w:val="0057364C"/>
    <w:rsid w:val="005827CD"/>
    <w:rsid w:val="005933CC"/>
    <w:rsid w:val="005A0507"/>
    <w:rsid w:val="005A6B4C"/>
    <w:rsid w:val="005C3C80"/>
    <w:rsid w:val="005C7314"/>
    <w:rsid w:val="005E3593"/>
    <w:rsid w:val="005E5AA0"/>
    <w:rsid w:val="005F2516"/>
    <w:rsid w:val="00654607"/>
    <w:rsid w:val="00661898"/>
    <w:rsid w:val="00674099"/>
    <w:rsid w:val="006D180D"/>
    <w:rsid w:val="006D7A80"/>
    <w:rsid w:val="006F0864"/>
    <w:rsid w:val="006F7AC0"/>
    <w:rsid w:val="00713B65"/>
    <w:rsid w:val="00720C4F"/>
    <w:rsid w:val="00752A21"/>
    <w:rsid w:val="007576A1"/>
    <w:rsid w:val="00780C19"/>
    <w:rsid w:val="00783C70"/>
    <w:rsid w:val="00793956"/>
    <w:rsid w:val="00796CEB"/>
    <w:rsid w:val="007C190F"/>
    <w:rsid w:val="007D7504"/>
    <w:rsid w:val="007E4081"/>
    <w:rsid w:val="008168A9"/>
    <w:rsid w:val="00850F0C"/>
    <w:rsid w:val="00855C25"/>
    <w:rsid w:val="008756E1"/>
    <w:rsid w:val="00887789"/>
    <w:rsid w:val="008957F5"/>
    <w:rsid w:val="00895CD7"/>
    <w:rsid w:val="008A1149"/>
    <w:rsid w:val="008B09ED"/>
    <w:rsid w:val="008C24EF"/>
    <w:rsid w:val="008C38FC"/>
    <w:rsid w:val="008F431F"/>
    <w:rsid w:val="00902DFC"/>
    <w:rsid w:val="00915529"/>
    <w:rsid w:val="00930336"/>
    <w:rsid w:val="00991F47"/>
    <w:rsid w:val="009937F5"/>
    <w:rsid w:val="009C4AF2"/>
    <w:rsid w:val="009D3E29"/>
    <w:rsid w:val="009E4923"/>
    <w:rsid w:val="00A3578D"/>
    <w:rsid w:val="00A658E5"/>
    <w:rsid w:val="00A65A6F"/>
    <w:rsid w:val="00A660B2"/>
    <w:rsid w:val="00A67563"/>
    <w:rsid w:val="00A94DB6"/>
    <w:rsid w:val="00A965F0"/>
    <w:rsid w:val="00AB29B2"/>
    <w:rsid w:val="00AB3376"/>
    <w:rsid w:val="00AC47DA"/>
    <w:rsid w:val="00AF231F"/>
    <w:rsid w:val="00B106C2"/>
    <w:rsid w:val="00B55BF5"/>
    <w:rsid w:val="00B678A8"/>
    <w:rsid w:val="00B9299E"/>
    <w:rsid w:val="00BB39F6"/>
    <w:rsid w:val="00BB61C6"/>
    <w:rsid w:val="00C14525"/>
    <w:rsid w:val="00C54B3B"/>
    <w:rsid w:val="00C82F30"/>
    <w:rsid w:val="00C91C79"/>
    <w:rsid w:val="00C91F32"/>
    <w:rsid w:val="00C950A7"/>
    <w:rsid w:val="00C9688D"/>
    <w:rsid w:val="00CC0C3B"/>
    <w:rsid w:val="00CC7F7F"/>
    <w:rsid w:val="00D00EFB"/>
    <w:rsid w:val="00D01F5A"/>
    <w:rsid w:val="00D02012"/>
    <w:rsid w:val="00D579B5"/>
    <w:rsid w:val="00D93233"/>
    <w:rsid w:val="00D97CE7"/>
    <w:rsid w:val="00DB38F1"/>
    <w:rsid w:val="00DE58F4"/>
    <w:rsid w:val="00DF71A6"/>
    <w:rsid w:val="00DF7EFF"/>
    <w:rsid w:val="00E133FC"/>
    <w:rsid w:val="00E551B4"/>
    <w:rsid w:val="00E626F7"/>
    <w:rsid w:val="00E6420F"/>
    <w:rsid w:val="00E82CD2"/>
    <w:rsid w:val="00E90089"/>
    <w:rsid w:val="00EA7602"/>
    <w:rsid w:val="00EE611A"/>
    <w:rsid w:val="00EF123B"/>
    <w:rsid w:val="00EF1CB0"/>
    <w:rsid w:val="00F00127"/>
    <w:rsid w:val="00F151BD"/>
    <w:rsid w:val="00F2488D"/>
    <w:rsid w:val="00F34BFB"/>
    <w:rsid w:val="00F51136"/>
    <w:rsid w:val="00F71A0C"/>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DF71A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F71A6"/>
    <w:rPr>
      <w:i/>
      <w:iCs/>
      <w:color w:val="404040" w:themeColor="text1" w:themeTint="BF"/>
    </w:rPr>
  </w:style>
  <w:style w:type="paragraph" w:styleId="berarbeitung">
    <w:name w:val="Revision"/>
    <w:hidden/>
    <w:uiPriority w:val="99"/>
    <w:semiHidden/>
    <w:rsid w:val="007939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6232">
      <w:bodyDiv w:val="1"/>
      <w:marLeft w:val="0"/>
      <w:marRight w:val="0"/>
      <w:marTop w:val="0"/>
      <w:marBottom w:val="0"/>
      <w:divBdr>
        <w:top w:val="none" w:sz="0" w:space="0" w:color="auto"/>
        <w:left w:val="none" w:sz="0" w:space="0" w:color="auto"/>
        <w:bottom w:val="none" w:sz="0" w:space="0" w:color="auto"/>
        <w:right w:val="none" w:sz="0" w:space="0" w:color="auto"/>
      </w:divBdr>
      <w:divsChild>
        <w:div w:id="1996296670">
          <w:marLeft w:val="0"/>
          <w:marRight w:val="0"/>
          <w:marTop w:val="0"/>
          <w:marBottom w:val="0"/>
          <w:divBdr>
            <w:top w:val="none" w:sz="0" w:space="0" w:color="auto"/>
            <w:left w:val="none" w:sz="0" w:space="0" w:color="auto"/>
            <w:bottom w:val="none" w:sz="0" w:space="0" w:color="auto"/>
            <w:right w:val="none" w:sz="0" w:space="0" w:color="auto"/>
          </w:divBdr>
          <w:divsChild>
            <w:div w:id="202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sChild>
        <w:div w:id="2045520950">
          <w:marLeft w:val="0"/>
          <w:marRight w:val="0"/>
          <w:marTop w:val="0"/>
          <w:marBottom w:val="0"/>
          <w:divBdr>
            <w:top w:val="none" w:sz="0" w:space="0" w:color="auto"/>
            <w:left w:val="none" w:sz="0" w:space="0" w:color="auto"/>
            <w:bottom w:val="none" w:sz="0" w:space="0" w:color="auto"/>
            <w:right w:val="none" w:sz="0" w:space="0" w:color="auto"/>
          </w:divBdr>
          <w:divsChild>
            <w:div w:id="1812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916018025">
      <w:bodyDiv w:val="1"/>
      <w:marLeft w:val="0"/>
      <w:marRight w:val="0"/>
      <w:marTop w:val="0"/>
      <w:marBottom w:val="0"/>
      <w:divBdr>
        <w:top w:val="none" w:sz="0" w:space="0" w:color="auto"/>
        <w:left w:val="none" w:sz="0" w:space="0" w:color="auto"/>
        <w:bottom w:val="none" w:sz="0" w:space="0" w:color="auto"/>
        <w:right w:val="none" w:sz="0" w:space="0" w:color="auto"/>
      </w:divBdr>
      <w:divsChild>
        <w:div w:id="36055748">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00364866">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6">
          <w:marLeft w:val="0"/>
          <w:marRight w:val="0"/>
          <w:marTop w:val="0"/>
          <w:marBottom w:val="0"/>
          <w:divBdr>
            <w:top w:val="none" w:sz="0" w:space="0" w:color="auto"/>
            <w:left w:val="none" w:sz="0" w:space="0" w:color="auto"/>
            <w:bottom w:val="none" w:sz="0" w:space="0" w:color="auto"/>
            <w:right w:val="none" w:sz="0" w:space="0" w:color="auto"/>
          </w:divBdr>
          <w:divsChild>
            <w:div w:id="2145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roups/2463181/musk_argumentationsanalyse/collections/2VWWS9Z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licksolutions/musk"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tureoflife.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6C58D-3785-4AF3-9278-5E444323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3660</Words>
  <Characters>23065</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Flick, Sebastian (WBKOLLEG)</cp:lastModifiedBy>
  <cp:revision>1</cp:revision>
  <dcterms:created xsi:type="dcterms:W3CDTF">2020-07-11T16:43:00Z</dcterms:created>
  <dcterms:modified xsi:type="dcterms:W3CDTF">2020-08-13T12:13:00Z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id="i3VGVzhC"/&gt;&lt;style id="http://www.isw.unibe.ch/" hasBibliography="1" bibliographyStyleHasBeenSet="0"/&gt;&lt;prefs&gt;&lt;pref name="fieldType" value="Field"/&gt;&lt;/prefs&gt;&lt;/data&gt;</vt:lpwstr>
  </property>
</Properties>
</file>