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0272B" w14:textId="2A4D69F1" w:rsidR="001D39D9" w:rsidRPr="00D02012" w:rsidRDefault="00B106C2" w:rsidP="008E00CA">
      <w:pPr>
        <w:pStyle w:val="berschrift1"/>
        <w:spacing w:line="360" w:lineRule="auto"/>
        <w:jc w:val="both"/>
      </w:pPr>
      <w:r w:rsidRPr="00D02012">
        <w:t>Projektb</w:t>
      </w:r>
      <w:r w:rsidR="008F431F" w:rsidRPr="00D02012">
        <w:t>ericht</w:t>
      </w:r>
      <w:r w:rsidRPr="00D02012">
        <w:t xml:space="preserve"> </w:t>
      </w:r>
      <w:r w:rsidR="001623C6" w:rsidRPr="00D02012">
        <w:t>«</w:t>
      </w:r>
      <w:r w:rsidR="007C190F" w:rsidRPr="00D02012">
        <w:t>Gefahren der AI-Entwicklung</w:t>
      </w:r>
      <w:r w:rsidR="001623C6" w:rsidRPr="00D02012">
        <w:t>»</w:t>
      </w:r>
    </w:p>
    <w:p w14:paraId="7E348A69" w14:textId="3FED4E68" w:rsidR="003A6FF8" w:rsidRPr="00D02012" w:rsidRDefault="003A7FD7" w:rsidP="008E00CA">
      <w:pPr>
        <w:pStyle w:val="berschrift2"/>
        <w:spacing w:line="360" w:lineRule="auto"/>
        <w:jc w:val="both"/>
      </w:pPr>
      <w:r w:rsidRPr="00D02012">
        <w:t>Einleitung</w:t>
      </w:r>
    </w:p>
    <w:p w14:paraId="61CAEE0C" w14:textId="6120BA8B" w:rsidR="007C190F" w:rsidRPr="00D02012" w:rsidRDefault="007C190F" w:rsidP="008E00CA">
      <w:pPr>
        <w:spacing w:line="360" w:lineRule="auto"/>
        <w:jc w:val="both"/>
        <w:rPr>
          <w:rFonts w:cstheme="minorHAnsi"/>
          <w:bCs/>
        </w:rPr>
      </w:pPr>
      <w:r w:rsidRPr="00D02012">
        <w:rPr>
          <w:rFonts w:cstheme="minorHAnsi"/>
          <w:bCs/>
        </w:rPr>
        <w:t xml:space="preserve">Die </w:t>
      </w:r>
      <w:r w:rsidR="003A7FD7" w:rsidRPr="00D02012">
        <w:rPr>
          <w:rFonts w:cstheme="minorHAnsi"/>
          <w:bCs/>
        </w:rPr>
        <w:t>Künstliche Intelligenz</w:t>
      </w:r>
      <w:r w:rsidRPr="00D02012">
        <w:rPr>
          <w:rFonts w:cstheme="minorHAnsi"/>
          <w:bCs/>
        </w:rPr>
        <w:t xml:space="preserve"> (</w:t>
      </w:r>
      <w:r w:rsidR="003A7FD7" w:rsidRPr="00D02012">
        <w:rPr>
          <w:rFonts w:cstheme="minorHAnsi"/>
          <w:bCs/>
        </w:rPr>
        <w:t>Im Projekt</w:t>
      </w:r>
      <w:r w:rsidR="00F51136">
        <w:rPr>
          <w:rFonts w:cstheme="minorHAnsi"/>
          <w:bCs/>
        </w:rPr>
        <w:t xml:space="preserve"> und Bericht wird im Folgenden</w:t>
      </w:r>
      <w:r w:rsidR="003A7FD7" w:rsidRPr="00D02012">
        <w:rPr>
          <w:rFonts w:cstheme="minorHAnsi"/>
          <w:bCs/>
        </w:rPr>
        <w:t xml:space="preserve"> die Abkürzung «</w:t>
      </w:r>
      <w:r w:rsidRPr="00D02012">
        <w:rPr>
          <w:rFonts w:cstheme="minorHAnsi"/>
          <w:bCs/>
        </w:rPr>
        <w:t>AI</w:t>
      </w:r>
      <w:r w:rsidR="003A7FD7" w:rsidRPr="00D02012">
        <w:rPr>
          <w:rFonts w:cstheme="minorHAnsi"/>
          <w:bCs/>
        </w:rPr>
        <w:t>» verwendet</w:t>
      </w:r>
      <w:r w:rsidRPr="00D02012">
        <w:rPr>
          <w:rFonts w:cstheme="minorHAnsi"/>
          <w:bCs/>
        </w:rPr>
        <w:t>) gewinnt zunehmend an Wichtigkeit in unserer Gesellschaft. Obschon die Forschung bezüglich AI schon in den 50er-Jahren begonnen hatte, ist das Thema erst in den letzten Jahren hochaktuell geworden. Gründe dafür sind technologischer Fortschritt, aber auch Notwendigkeit in Industrie, Kommerz, Militär und Gesellschaft. Das positive Ertragspotential solcher Technologie ist immens</w:t>
      </w:r>
      <w:r w:rsidR="009E24A2">
        <w:rPr>
          <w:rFonts w:cstheme="minorHAnsi"/>
          <w:bCs/>
        </w:rPr>
        <w:t xml:space="preserve"> - u</w:t>
      </w:r>
      <w:r w:rsidRPr="00D02012">
        <w:rPr>
          <w:rFonts w:cstheme="minorHAnsi"/>
          <w:bCs/>
        </w:rPr>
        <w:t xml:space="preserve">nd so sind auch die Gefahren. Es lässt sich nur schwer prognostizieren, wie sich die Menschheit mit der Verwendung von AI entwickeln wird. Klar ist aber, dass sich AI schon in der heutigen Welt nicht mehr wegdenken lässt. Zukünftige Generationen der AI-Technologien werden wirtschaftlich effizienter und </w:t>
      </w:r>
      <w:r w:rsidR="004F1A06">
        <w:rPr>
          <w:rFonts w:cstheme="minorHAnsi"/>
          <w:bCs/>
        </w:rPr>
        <w:t>fähiger</w:t>
      </w:r>
      <w:r w:rsidRPr="00D02012">
        <w:rPr>
          <w:rFonts w:cstheme="minorHAnsi"/>
          <w:bCs/>
        </w:rPr>
        <w:t xml:space="preserve"> werden.</w:t>
      </w:r>
    </w:p>
    <w:p w14:paraId="79E254A3" w14:textId="2954C287" w:rsidR="00C91C79" w:rsidRPr="00D02012" w:rsidRDefault="007C190F" w:rsidP="008E00CA">
      <w:pPr>
        <w:spacing w:line="360" w:lineRule="auto"/>
        <w:jc w:val="both"/>
        <w:rPr>
          <w:rFonts w:cstheme="minorHAnsi"/>
          <w:bCs/>
        </w:rPr>
      </w:pPr>
      <w:r w:rsidRPr="00D02012">
        <w:rPr>
          <w:rFonts w:cstheme="minorHAnsi"/>
          <w:bCs/>
        </w:rPr>
        <w:t>Viele Personen aus der Politik, Industrie</w:t>
      </w:r>
      <w:r w:rsidR="00674099">
        <w:rPr>
          <w:rFonts w:cstheme="minorHAnsi"/>
          <w:bCs/>
        </w:rPr>
        <w:t xml:space="preserve">, </w:t>
      </w:r>
      <w:r w:rsidR="004F1A06">
        <w:rPr>
          <w:rFonts w:cstheme="minorHAnsi"/>
          <w:bCs/>
        </w:rPr>
        <w:t>Wissenschaft</w:t>
      </w:r>
      <w:r w:rsidR="00674099">
        <w:rPr>
          <w:rFonts w:cstheme="minorHAnsi"/>
          <w:bCs/>
        </w:rPr>
        <w:t xml:space="preserve"> und </w:t>
      </w:r>
      <w:r w:rsidR="009E24A2">
        <w:rPr>
          <w:rFonts w:cstheme="minorHAnsi"/>
          <w:bCs/>
        </w:rPr>
        <w:t xml:space="preserve">den </w:t>
      </w:r>
      <w:r w:rsidR="00674099">
        <w:rPr>
          <w:rFonts w:cstheme="minorHAnsi"/>
          <w:bCs/>
        </w:rPr>
        <w:t>Medien</w:t>
      </w:r>
      <w:r w:rsidR="00674099">
        <w:rPr>
          <w:rStyle w:val="Funotenzeichen"/>
          <w:rFonts w:cstheme="minorHAnsi"/>
          <w:bCs/>
        </w:rPr>
        <w:footnoteReference w:id="2"/>
      </w:r>
      <w:r w:rsidRPr="00D02012">
        <w:rPr>
          <w:rFonts w:cstheme="minorHAnsi"/>
          <w:bCs/>
        </w:rPr>
        <w:t xml:space="preserve"> haben sich </w:t>
      </w:r>
      <w:r w:rsidR="00674099">
        <w:rPr>
          <w:rFonts w:cstheme="minorHAnsi"/>
          <w:bCs/>
        </w:rPr>
        <w:t>zur Verwendung von AI</w:t>
      </w:r>
      <w:r w:rsidRPr="00D02012">
        <w:rPr>
          <w:rFonts w:cstheme="minorHAnsi"/>
          <w:bCs/>
        </w:rPr>
        <w:t xml:space="preserve"> geäussert. Neben Proponenten der AI gibt es auch sehr kritische Ansichten, die eine oft dystopische Zukunft voraussagen. Im Jahr 2015 verfassten Wissenschaftler des Institutes «Future </w:t>
      </w:r>
      <w:proofErr w:type="spellStart"/>
      <w:r w:rsidRPr="00D02012">
        <w:rPr>
          <w:rFonts w:cstheme="minorHAnsi"/>
          <w:bCs/>
        </w:rPr>
        <w:t>of</w:t>
      </w:r>
      <w:proofErr w:type="spellEnd"/>
      <w:r w:rsidRPr="00D02012">
        <w:rPr>
          <w:rFonts w:cstheme="minorHAnsi"/>
          <w:bCs/>
        </w:rPr>
        <w:t xml:space="preserve"> Life»</w:t>
      </w:r>
      <w:r w:rsidR="00674099">
        <w:rPr>
          <w:rStyle w:val="Funotenzeichen"/>
          <w:rFonts w:cstheme="minorHAnsi"/>
          <w:bCs/>
        </w:rPr>
        <w:footnoteReference w:id="3"/>
      </w:r>
      <w:r w:rsidRPr="00D02012">
        <w:rPr>
          <w:rFonts w:cstheme="minorHAnsi"/>
          <w:bCs/>
        </w:rPr>
        <w:t xml:space="preserve"> einen «Open-Letter»; d</w:t>
      </w:r>
      <w:r w:rsidR="00E82CD2">
        <w:rPr>
          <w:rFonts w:cstheme="minorHAnsi"/>
          <w:bCs/>
        </w:rPr>
        <w:t>en Bericht</w:t>
      </w:r>
      <w:r w:rsidRPr="00D02012">
        <w:rPr>
          <w:rFonts w:cstheme="minorHAnsi"/>
          <w:bCs/>
        </w:rPr>
        <w:t xml:space="preserve"> «Research </w:t>
      </w:r>
      <w:proofErr w:type="spellStart"/>
      <w:r w:rsidRPr="00D02012">
        <w:rPr>
          <w:rFonts w:cstheme="minorHAnsi"/>
          <w:bCs/>
        </w:rPr>
        <w:t>Priorities</w:t>
      </w:r>
      <w:proofErr w:type="spellEnd"/>
      <w:r w:rsidRPr="00D02012">
        <w:rPr>
          <w:rFonts w:cstheme="minorHAnsi"/>
          <w:bCs/>
        </w:rPr>
        <w:t xml:space="preserve"> </w:t>
      </w:r>
      <w:proofErr w:type="spellStart"/>
      <w:r w:rsidRPr="00D02012">
        <w:rPr>
          <w:rFonts w:cstheme="minorHAnsi"/>
          <w:bCs/>
        </w:rPr>
        <w:t>for</w:t>
      </w:r>
      <w:proofErr w:type="spellEnd"/>
      <w:r w:rsidRPr="00D02012">
        <w:rPr>
          <w:rFonts w:cstheme="minorHAnsi"/>
          <w:bCs/>
        </w:rPr>
        <w:t xml:space="preserve"> Robust and </w:t>
      </w:r>
      <w:proofErr w:type="spellStart"/>
      <w:r w:rsidRPr="00D02012">
        <w:rPr>
          <w:rFonts w:cstheme="minorHAnsi"/>
          <w:bCs/>
        </w:rPr>
        <w:t>Beneficial</w:t>
      </w:r>
      <w:proofErr w:type="spellEnd"/>
      <w:r w:rsidRPr="00D02012">
        <w:rPr>
          <w:rFonts w:cstheme="minorHAnsi"/>
          <w:bCs/>
        </w:rPr>
        <w:t xml:space="preserve"> AI», welche</w:t>
      </w:r>
      <w:r w:rsidR="009E24A2">
        <w:rPr>
          <w:rFonts w:cstheme="minorHAnsi"/>
          <w:bCs/>
        </w:rPr>
        <w:t>r</w:t>
      </w:r>
      <w:r w:rsidRPr="00D02012">
        <w:rPr>
          <w:rFonts w:cstheme="minorHAnsi"/>
          <w:bCs/>
        </w:rPr>
        <w:t xml:space="preserve"> auf die verschiedenen Gefahren und Chancen in der AI-Entwicklung hinweist. Dieses 10-seitige Dokument benutz</w:t>
      </w:r>
      <w:r w:rsidR="00E82CD2">
        <w:rPr>
          <w:rFonts w:cstheme="minorHAnsi"/>
          <w:bCs/>
        </w:rPr>
        <w:t>t</w:t>
      </w:r>
      <w:r w:rsidRPr="00D02012">
        <w:rPr>
          <w:rFonts w:cstheme="minorHAnsi"/>
          <w:bCs/>
        </w:rPr>
        <w:t>en wir als Einstiegshilfe und mithilfe von Artikeln und Pap</w:t>
      </w:r>
      <w:r w:rsidR="00E82CD2">
        <w:rPr>
          <w:rFonts w:cstheme="minorHAnsi"/>
          <w:bCs/>
        </w:rPr>
        <w:t>i</w:t>
      </w:r>
      <w:r w:rsidRPr="00D02012">
        <w:rPr>
          <w:rFonts w:cstheme="minorHAnsi"/>
          <w:bCs/>
        </w:rPr>
        <w:t xml:space="preserve">ern aus der ausführlichen </w:t>
      </w:r>
      <w:r w:rsidR="00674099">
        <w:rPr>
          <w:rFonts w:cstheme="minorHAnsi"/>
          <w:bCs/>
        </w:rPr>
        <w:t>Quellenangabe</w:t>
      </w:r>
      <w:r w:rsidRPr="00D02012">
        <w:rPr>
          <w:rFonts w:cstheme="minorHAnsi"/>
          <w:bCs/>
        </w:rPr>
        <w:t xml:space="preserve">, auf die sich dieser </w:t>
      </w:r>
      <w:r w:rsidR="00661898">
        <w:rPr>
          <w:rFonts w:cstheme="minorHAnsi"/>
          <w:bCs/>
        </w:rPr>
        <w:t>«</w:t>
      </w:r>
      <w:r w:rsidRPr="00D02012">
        <w:rPr>
          <w:rFonts w:cstheme="minorHAnsi"/>
          <w:bCs/>
        </w:rPr>
        <w:t>Open Letter</w:t>
      </w:r>
      <w:r w:rsidR="00661898">
        <w:rPr>
          <w:rFonts w:cstheme="minorHAnsi"/>
          <w:bCs/>
        </w:rPr>
        <w:t>»</w:t>
      </w:r>
      <w:r w:rsidRPr="00D02012">
        <w:rPr>
          <w:rFonts w:cstheme="minorHAnsi"/>
          <w:bCs/>
        </w:rPr>
        <w:t xml:space="preserve"> stützt, k</w:t>
      </w:r>
      <w:r w:rsidR="00E82CD2">
        <w:rPr>
          <w:rFonts w:cstheme="minorHAnsi"/>
          <w:bCs/>
        </w:rPr>
        <w:t>onnt</w:t>
      </w:r>
      <w:r w:rsidRPr="00D02012">
        <w:rPr>
          <w:rFonts w:cstheme="minorHAnsi"/>
          <w:bCs/>
        </w:rPr>
        <w:t xml:space="preserve">en wir verschiedene Argumente rekonstruieren. Wir </w:t>
      </w:r>
      <w:r w:rsidR="00E82CD2">
        <w:rPr>
          <w:rFonts w:cstheme="minorHAnsi"/>
          <w:bCs/>
        </w:rPr>
        <w:t>beschränkten uns</w:t>
      </w:r>
      <w:r w:rsidRPr="00D02012">
        <w:rPr>
          <w:rFonts w:cstheme="minorHAnsi"/>
          <w:bCs/>
        </w:rPr>
        <w:t xml:space="preserve"> dabei</w:t>
      </w:r>
      <w:r w:rsidR="00E82CD2">
        <w:rPr>
          <w:rFonts w:cstheme="minorHAnsi"/>
          <w:bCs/>
        </w:rPr>
        <w:t xml:space="preserve"> auf</w:t>
      </w:r>
      <w:r w:rsidRPr="00D02012">
        <w:rPr>
          <w:rFonts w:cstheme="minorHAnsi"/>
          <w:bCs/>
        </w:rPr>
        <w:t xml:space="preserve"> die Gefahren der AI-Entwicklung.</w:t>
      </w:r>
    </w:p>
    <w:p w14:paraId="1D66C83A" w14:textId="6E35480F" w:rsidR="007C190F" w:rsidRPr="00D02012" w:rsidRDefault="00EC4DEC" w:rsidP="008E00CA">
      <w:pPr>
        <w:spacing w:line="360" w:lineRule="auto"/>
        <w:jc w:val="both"/>
        <w:rPr>
          <w:rFonts w:cstheme="minorHAnsi"/>
        </w:rPr>
      </w:pPr>
      <w:r>
        <w:rPr>
          <w:rFonts w:cstheme="minorHAnsi"/>
        </w:rPr>
        <w:t>Folgende Ziele standen im Zentrum unserer Arbeit</w:t>
      </w:r>
      <w:r w:rsidR="007C190F" w:rsidRPr="00D02012">
        <w:rPr>
          <w:rFonts w:cstheme="minorHAnsi"/>
        </w:rPr>
        <w:t>:</w:t>
      </w:r>
    </w:p>
    <w:p w14:paraId="38967E50" w14:textId="414F7405" w:rsidR="007C190F" w:rsidRPr="00D02012" w:rsidRDefault="00C91C79" w:rsidP="008E00CA">
      <w:pPr>
        <w:pStyle w:val="Listenabsatz"/>
        <w:numPr>
          <w:ilvl w:val="0"/>
          <w:numId w:val="9"/>
        </w:numPr>
        <w:spacing w:line="360" w:lineRule="auto"/>
        <w:jc w:val="both"/>
        <w:rPr>
          <w:rFonts w:cstheme="minorHAnsi"/>
        </w:rPr>
      </w:pPr>
      <w:r w:rsidRPr="00D02012">
        <w:rPr>
          <w:rFonts w:cstheme="minorHAnsi"/>
        </w:rPr>
        <w:t>Wir woll</w:t>
      </w:r>
      <w:r w:rsidR="00D02012">
        <w:rPr>
          <w:rFonts w:cstheme="minorHAnsi"/>
        </w:rPr>
        <w:t>t</w:t>
      </w:r>
      <w:r w:rsidRPr="00D02012">
        <w:rPr>
          <w:rFonts w:cstheme="minorHAnsi"/>
        </w:rPr>
        <w:t>en sehen, wie weit die AI schon heute verwendet wird und wie weit sie in Gebieten wie</w:t>
      </w:r>
      <w:r w:rsidR="00D02012">
        <w:rPr>
          <w:rFonts w:cstheme="minorHAnsi"/>
        </w:rPr>
        <w:t xml:space="preserve"> W</w:t>
      </w:r>
      <w:r w:rsidRPr="00D02012">
        <w:rPr>
          <w:rFonts w:cstheme="minorHAnsi"/>
        </w:rPr>
        <w:t>irtschaft</w:t>
      </w:r>
      <w:r w:rsidR="00D02012">
        <w:rPr>
          <w:rFonts w:cstheme="minorHAnsi"/>
        </w:rPr>
        <w:t>, Militär und Gesellschaft</w:t>
      </w:r>
      <w:r w:rsidRPr="00D02012">
        <w:rPr>
          <w:rFonts w:cstheme="minorHAnsi"/>
        </w:rPr>
        <w:t xml:space="preserve"> eine Rolle spiel</w:t>
      </w:r>
      <w:r w:rsidR="00EC4DEC">
        <w:rPr>
          <w:rFonts w:cstheme="minorHAnsi"/>
        </w:rPr>
        <w:t>t</w:t>
      </w:r>
      <w:r w:rsidRPr="00D02012">
        <w:rPr>
          <w:rFonts w:cstheme="minorHAnsi"/>
        </w:rPr>
        <w:t>.</w:t>
      </w:r>
      <w:r w:rsidR="003060AE" w:rsidRPr="00D02012">
        <w:rPr>
          <w:rFonts w:cstheme="minorHAnsi"/>
        </w:rPr>
        <w:t xml:space="preserve"> </w:t>
      </w:r>
      <w:r w:rsidRPr="00D02012">
        <w:rPr>
          <w:rFonts w:cstheme="minorHAnsi"/>
        </w:rPr>
        <w:t>Durch die rapide Erweiterung</w:t>
      </w:r>
      <w:r w:rsidR="003060AE" w:rsidRPr="00D02012">
        <w:rPr>
          <w:rFonts w:cstheme="minorHAnsi"/>
        </w:rPr>
        <w:t xml:space="preserve"> der Einsatzgebiete der AI nimmt sie immer stärkeren Einfluss und hat Auswirkungen auf unseren Alltag. In welchen Bereichen stellt die wachsende Zunahme der Verwendung von AI eine Gefahr dar und hat Auswirkung auf die Zukunftsgestaltung?</w:t>
      </w:r>
    </w:p>
    <w:p w14:paraId="2A0B62B6" w14:textId="039D5949" w:rsidR="001D39D9" w:rsidRDefault="003060AE" w:rsidP="008E00CA">
      <w:pPr>
        <w:pStyle w:val="Listenabsatz"/>
        <w:numPr>
          <w:ilvl w:val="0"/>
          <w:numId w:val="9"/>
        </w:numPr>
        <w:spacing w:line="360" w:lineRule="auto"/>
        <w:jc w:val="both"/>
        <w:rPr>
          <w:rFonts w:cstheme="minorHAnsi"/>
        </w:rPr>
      </w:pPr>
      <w:r w:rsidRPr="00D02012">
        <w:rPr>
          <w:rFonts w:cstheme="minorHAnsi"/>
        </w:rPr>
        <w:lastRenderedPageBreak/>
        <w:t>Durch die Entwicklung einer Superintelligenz</w:t>
      </w:r>
      <w:r w:rsidR="00674099">
        <w:rPr>
          <w:rStyle w:val="Funotenzeichen"/>
          <w:rFonts w:cstheme="minorHAnsi"/>
        </w:rPr>
        <w:footnoteReference w:id="4"/>
      </w:r>
      <w:r w:rsidRPr="00D02012">
        <w:rPr>
          <w:rFonts w:cstheme="minorHAnsi"/>
        </w:rPr>
        <w:t xml:space="preserve"> besteht die Gefahr einer Singularität</w:t>
      </w:r>
      <w:r w:rsidR="00674099">
        <w:rPr>
          <w:rStyle w:val="Funotenzeichen"/>
          <w:rFonts w:cstheme="minorHAnsi"/>
        </w:rPr>
        <w:footnoteReference w:id="5"/>
      </w:r>
      <w:r w:rsidR="0037658F" w:rsidRPr="00D02012">
        <w:rPr>
          <w:rFonts w:cstheme="minorHAnsi"/>
        </w:rPr>
        <w:t>.</w:t>
      </w:r>
      <w:r w:rsidRPr="00D02012">
        <w:rPr>
          <w:rFonts w:cstheme="minorHAnsi"/>
        </w:rPr>
        <w:t xml:space="preserve"> Stellt diese Entwicklung ein existenzielles Risiko für die Menschheit dar?</w:t>
      </w:r>
    </w:p>
    <w:p w14:paraId="4676EDC2" w14:textId="4238FE52" w:rsidR="004F1A06" w:rsidRDefault="003B5DDD" w:rsidP="008E00CA">
      <w:pPr>
        <w:pStyle w:val="Listenabsatz"/>
        <w:numPr>
          <w:ilvl w:val="0"/>
          <w:numId w:val="9"/>
        </w:numPr>
        <w:spacing w:line="360" w:lineRule="auto"/>
        <w:jc w:val="both"/>
        <w:rPr>
          <w:rFonts w:cstheme="minorHAnsi"/>
        </w:rPr>
      </w:pPr>
      <w:r>
        <w:rPr>
          <w:rFonts w:cstheme="minorHAnsi"/>
        </w:rPr>
        <w:t>Sind</w:t>
      </w:r>
      <w:r w:rsidR="004F1A06">
        <w:rPr>
          <w:rFonts w:cstheme="minorHAnsi"/>
        </w:rPr>
        <w:t xml:space="preserve"> die Argumente der Kritiker von AI miteinander verknüpft und </w:t>
      </w:r>
      <w:r>
        <w:rPr>
          <w:rFonts w:cstheme="minorHAnsi"/>
        </w:rPr>
        <w:t>laufen</w:t>
      </w:r>
      <w:r w:rsidR="004F1A06">
        <w:rPr>
          <w:rFonts w:cstheme="minorHAnsi"/>
        </w:rPr>
        <w:t xml:space="preserve"> sie auf gemeinsame Punkte zu</w:t>
      </w:r>
      <w:r>
        <w:rPr>
          <w:rFonts w:cstheme="minorHAnsi"/>
        </w:rPr>
        <w:t>?</w:t>
      </w:r>
    </w:p>
    <w:p w14:paraId="1486EA93" w14:textId="33B77D20" w:rsidR="004F1A06" w:rsidRDefault="004F1A06" w:rsidP="008E00CA">
      <w:pPr>
        <w:pStyle w:val="Listenabsatz"/>
        <w:numPr>
          <w:ilvl w:val="0"/>
          <w:numId w:val="9"/>
        </w:numPr>
        <w:spacing w:line="360" w:lineRule="auto"/>
        <w:jc w:val="both"/>
        <w:rPr>
          <w:rFonts w:cstheme="minorHAnsi"/>
        </w:rPr>
      </w:pPr>
      <w:r>
        <w:rPr>
          <w:rFonts w:cstheme="minorHAnsi"/>
        </w:rPr>
        <w:t>Des Weiteren wollten wir lernen</w:t>
      </w:r>
      <w:r w:rsidR="00EC4DEC">
        <w:rPr>
          <w:rFonts w:cstheme="minorHAnsi"/>
        </w:rPr>
        <w:t>,</w:t>
      </w:r>
      <w:r>
        <w:rPr>
          <w:rFonts w:cstheme="minorHAnsi"/>
        </w:rPr>
        <w:t xml:space="preserve"> wie eine Argumentationsanalyse das Verständnis von komplexen Zusammenhängen verbessern kann.</w:t>
      </w:r>
    </w:p>
    <w:p w14:paraId="2C0E5B8C" w14:textId="0E0580C2" w:rsidR="008F431F" w:rsidRPr="00397363" w:rsidRDefault="004F1A06" w:rsidP="008E00CA">
      <w:pPr>
        <w:pStyle w:val="Listenabsatz"/>
        <w:numPr>
          <w:ilvl w:val="0"/>
          <w:numId w:val="9"/>
        </w:numPr>
        <w:spacing w:line="360" w:lineRule="auto"/>
        <w:jc w:val="both"/>
        <w:rPr>
          <w:rFonts w:cstheme="minorHAnsi"/>
        </w:rPr>
      </w:pPr>
      <w:r>
        <w:rPr>
          <w:rFonts w:cstheme="minorHAnsi"/>
        </w:rPr>
        <w:t xml:space="preserve">Der Umgang mit der Software </w:t>
      </w:r>
      <w:r w:rsidR="00661898">
        <w:rPr>
          <w:rFonts w:cstheme="minorHAnsi"/>
        </w:rPr>
        <w:t>«</w:t>
      </w:r>
      <w:proofErr w:type="spellStart"/>
      <w:r w:rsidR="008E00CA">
        <w:rPr>
          <w:rFonts w:cstheme="minorHAnsi"/>
        </w:rPr>
        <w:t>Argdown</w:t>
      </w:r>
      <w:proofErr w:type="spellEnd"/>
      <w:r w:rsidR="00661898">
        <w:rPr>
          <w:rFonts w:cstheme="minorHAnsi"/>
        </w:rPr>
        <w:t xml:space="preserve">» </w:t>
      </w:r>
      <w:r>
        <w:rPr>
          <w:rFonts w:cstheme="minorHAnsi"/>
        </w:rPr>
        <w:t xml:space="preserve">und allgemein der Einsatz von Software in der Philosophie war </w:t>
      </w:r>
      <w:r w:rsidR="00EC4DEC">
        <w:rPr>
          <w:rFonts w:cstheme="minorHAnsi"/>
        </w:rPr>
        <w:t xml:space="preserve">für </w:t>
      </w:r>
      <w:r>
        <w:rPr>
          <w:rFonts w:cstheme="minorHAnsi"/>
        </w:rPr>
        <w:t>uns von grossem Interesse.</w:t>
      </w:r>
    </w:p>
    <w:p w14:paraId="1FF212BB" w14:textId="1CC51878" w:rsidR="001D39D9" w:rsidRPr="00D02012" w:rsidRDefault="003A7FD7" w:rsidP="008E00CA">
      <w:pPr>
        <w:pStyle w:val="berschrift2"/>
        <w:spacing w:line="360" w:lineRule="auto"/>
        <w:jc w:val="both"/>
      </w:pPr>
      <w:r w:rsidRPr="00D02012">
        <w:t>Themenfindung</w:t>
      </w:r>
      <w:r w:rsidR="008F431F" w:rsidRPr="00D02012">
        <w:t xml:space="preserve"> und Textgrundlage</w:t>
      </w:r>
    </w:p>
    <w:p w14:paraId="2803022D" w14:textId="11D23961" w:rsidR="003A7FD7" w:rsidRPr="00D02012" w:rsidRDefault="008F431F" w:rsidP="008E00CA">
      <w:pPr>
        <w:spacing w:line="360" w:lineRule="auto"/>
        <w:jc w:val="both"/>
        <w:rPr>
          <w:rFonts w:cstheme="minorHAnsi"/>
        </w:rPr>
      </w:pPr>
      <w:r w:rsidRPr="00D02012">
        <w:rPr>
          <w:rFonts w:cstheme="minorHAnsi"/>
        </w:rPr>
        <w:t xml:space="preserve">Als spannendes und aktuelles Thema </w:t>
      </w:r>
      <w:r w:rsidR="008456D7">
        <w:rPr>
          <w:rFonts w:cstheme="minorHAnsi"/>
        </w:rPr>
        <w:t>bietet sich</w:t>
      </w:r>
      <w:r w:rsidRPr="00D02012">
        <w:rPr>
          <w:rFonts w:cstheme="minorHAnsi"/>
        </w:rPr>
        <w:t xml:space="preserve"> das Gebiet der AI, de</w:t>
      </w:r>
      <w:r w:rsidR="007F07F1">
        <w:rPr>
          <w:rFonts w:cstheme="minorHAnsi"/>
        </w:rPr>
        <w:t>r</w:t>
      </w:r>
      <w:r w:rsidRPr="00D02012">
        <w:rPr>
          <w:rFonts w:cstheme="minorHAnsi"/>
        </w:rPr>
        <w:t>en Anwendungspotenzial</w:t>
      </w:r>
      <w:r w:rsidR="00A965F0" w:rsidRPr="00D02012">
        <w:rPr>
          <w:rFonts w:cstheme="minorHAnsi"/>
        </w:rPr>
        <w:t xml:space="preserve"> sehr weit</w:t>
      </w:r>
      <w:r w:rsidR="007F07F1">
        <w:rPr>
          <w:rFonts w:cstheme="minorHAnsi"/>
        </w:rPr>
        <w:t>läufig</w:t>
      </w:r>
      <w:r w:rsidR="00A965F0" w:rsidRPr="00D02012">
        <w:rPr>
          <w:rFonts w:cstheme="minorHAnsi"/>
        </w:rPr>
        <w:t xml:space="preserve"> ist</w:t>
      </w:r>
      <w:r w:rsidRPr="00D02012">
        <w:rPr>
          <w:rFonts w:cstheme="minorHAnsi"/>
        </w:rPr>
        <w:t xml:space="preserve"> und die </w:t>
      </w:r>
      <w:r w:rsidR="00A965F0" w:rsidRPr="00D02012">
        <w:rPr>
          <w:rFonts w:cstheme="minorHAnsi"/>
        </w:rPr>
        <w:t xml:space="preserve">dazugehörenden </w:t>
      </w:r>
      <w:r w:rsidRPr="00D02012">
        <w:rPr>
          <w:rFonts w:cstheme="minorHAnsi"/>
        </w:rPr>
        <w:t xml:space="preserve">Herausforderungen </w:t>
      </w:r>
      <w:r w:rsidR="00A965F0" w:rsidRPr="00D02012">
        <w:rPr>
          <w:rFonts w:cstheme="minorHAnsi"/>
        </w:rPr>
        <w:t xml:space="preserve">fundamentale Veränderungen in der Gesellschaft hervorbringen </w:t>
      </w:r>
      <w:r w:rsidR="007F07F1">
        <w:rPr>
          <w:rFonts w:cstheme="minorHAnsi"/>
        </w:rPr>
        <w:t>kann</w:t>
      </w:r>
      <w:r w:rsidR="00A965F0" w:rsidRPr="00D02012">
        <w:rPr>
          <w:rFonts w:cstheme="minorHAnsi"/>
        </w:rPr>
        <w:t xml:space="preserve">, </w:t>
      </w:r>
      <w:r w:rsidR="008456D7">
        <w:rPr>
          <w:rFonts w:cstheme="minorHAnsi"/>
        </w:rPr>
        <w:t xml:space="preserve">für </w:t>
      </w:r>
      <w:r w:rsidR="00A965F0" w:rsidRPr="00D02012">
        <w:rPr>
          <w:rFonts w:cstheme="minorHAnsi"/>
        </w:rPr>
        <w:t xml:space="preserve">eine Argumentationsrekonstruktion bezüglich der Gefahren der AI-Entwicklung </w:t>
      </w:r>
      <w:r w:rsidR="008456D7">
        <w:rPr>
          <w:rFonts w:cstheme="minorHAnsi"/>
        </w:rPr>
        <w:t>a</w:t>
      </w:r>
      <w:r w:rsidR="00A965F0" w:rsidRPr="00D02012">
        <w:rPr>
          <w:rFonts w:cstheme="minorHAnsi"/>
        </w:rPr>
        <w:t>n</w:t>
      </w:r>
      <w:r w:rsidRPr="00D02012">
        <w:rPr>
          <w:rFonts w:cstheme="minorHAnsi"/>
        </w:rPr>
        <w:t xml:space="preserve">. </w:t>
      </w:r>
      <w:r w:rsidR="00A965F0" w:rsidRPr="00D02012">
        <w:rPr>
          <w:rFonts w:cstheme="minorHAnsi"/>
        </w:rPr>
        <w:t>Da die Thematik sehr breit ist und auch stark in die Tiefe geht, war</w:t>
      </w:r>
      <w:r w:rsidRPr="00D02012">
        <w:rPr>
          <w:rFonts w:cstheme="minorHAnsi"/>
        </w:rPr>
        <w:t xml:space="preserve"> eine Einschränkung d</w:t>
      </w:r>
      <w:r w:rsidR="00A965F0" w:rsidRPr="00D02012">
        <w:rPr>
          <w:rFonts w:cstheme="minorHAnsi"/>
        </w:rPr>
        <w:t>er Fragestellungen im Rahmen dieses Projektes sehr</w:t>
      </w:r>
      <w:r w:rsidRPr="00D02012">
        <w:rPr>
          <w:rFonts w:cstheme="minorHAnsi"/>
        </w:rPr>
        <w:t xml:space="preserve"> wichtig. </w:t>
      </w:r>
      <w:r w:rsidR="00A965F0" w:rsidRPr="00D02012">
        <w:rPr>
          <w:rFonts w:cstheme="minorHAnsi"/>
        </w:rPr>
        <w:t>Das Projekt sollte eine gute Übersicht über potenzielle Gefahren aus verschiedenen Thematiken wie Wirtschaft, Militär, Gesellschaft und Ethik liefern. Dabei wurden g</w:t>
      </w:r>
      <w:r w:rsidRPr="00D02012">
        <w:rPr>
          <w:rFonts w:cstheme="minorHAnsi"/>
        </w:rPr>
        <w:t xml:space="preserve">rundlegende Fragen aus der Philosophie des Geistes </w:t>
      </w:r>
      <w:proofErr w:type="gramStart"/>
      <w:r w:rsidR="00587D45" w:rsidRPr="00D02012">
        <w:rPr>
          <w:rFonts w:cstheme="minorHAnsi"/>
        </w:rPr>
        <w:t xml:space="preserve">bezüglich </w:t>
      </w:r>
      <w:r w:rsidR="00587D45" w:rsidRPr="00397363">
        <w:rPr>
          <w:rFonts w:cstheme="minorHAnsi"/>
          <w:i/>
          <w:iCs/>
        </w:rPr>
        <w:t>Bewusstsein</w:t>
      </w:r>
      <w:proofErr w:type="gramEnd"/>
      <w:r w:rsidRPr="00D02012">
        <w:rPr>
          <w:rFonts w:cstheme="minorHAnsi"/>
        </w:rPr>
        <w:t xml:space="preserve">, </w:t>
      </w:r>
      <w:r w:rsidRPr="00397363">
        <w:rPr>
          <w:rFonts w:cstheme="minorHAnsi"/>
          <w:i/>
          <w:iCs/>
        </w:rPr>
        <w:t xml:space="preserve">Identität </w:t>
      </w:r>
      <w:r w:rsidRPr="00D02012">
        <w:rPr>
          <w:rFonts w:cstheme="minorHAnsi"/>
        </w:rPr>
        <w:t xml:space="preserve">und dem </w:t>
      </w:r>
      <w:r w:rsidRPr="00397363">
        <w:rPr>
          <w:rFonts w:cstheme="minorHAnsi"/>
          <w:i/>
          <w:iCs/>
        </w:rPr>
        <w:t>Turing-Test</w:t>
      </w:r>
      <w:r w:rsidRPr="00D02012">
        <w:rPr>
          <w:rFonts w:cstheme="minorHAnsi"/>
        </w:rPr>
        <w:t xml:space="preserve"> ausgeklammert.</w:t>
      </w:r>
    </w:p>
    <w:p w14:paraId="7B3A9CFA" w14:textId="350A8C20" w:rsidR="00783C70" w:rsidRPr="00D02012" w:rsidRDefault="0072639D" w:rsidP="008E00CA">
      <w:pPr>
        <w:spacing w:line="360" w:lineRule="auto"/>
        <w:jc w:val="both"/>
        <w:rPr>
          <w:rFonts w:cstheme="minorHAnsi"/>
        </w:rPr>
      </w:pPr>
      <w:r>
        <w:rPr>
          <w:rFonts w:cstheme="minorHAnsi"/>
        </w:rPr>
        <w:t>Unser erster Schritt war es</w:t>
      </w:r>
      <w:r w:rsidR="005A0507" w:rsidRPr="00D02012">
        <w:rPr>
          <w:rFonts w:cstheme="minorHAnsi"/>
        </w:rPr>
        <w:t>, eine prominente Person</w:t>
      </w:r>
      <w:r w:rsidR="00783C70" w:rsidRPr="00D02012">
        <w:rPr>
          <w:rFonts w:cstheme="minorHAnsi"/>
        </w:rPr>
        <w:t xml:space="preserve"> zu finden, welche aktiv an der Diskussion um die Gefahren der AI-Entwicklung teilnimmt. Eine solche Person</w:t>
      </w:r>
      <w:r w:rsidR="005A0507" w:rsidRPr="00D02012">
        <w:rPr>
          <w:rFonts w:cstheme="minorHAnsi"/>
        </w:rPr>
        <w:t xml:space="preserve">, die </w:t>
      </w:r>
      <w:r>
        <w:rPr>
          <w:rFonts w:cstheme="minorHAnsi"/>
        </w:rPr>
        <w:t xml:space="preserve">zusätzlich </w:t>
      </w:r>
      <w:r w:rsidR="005A0507" w:rsidRPr="00D02012">
        <w:rPr>
          <w:rFonts w:cstheme="minorHAnsi"/>
        </w:rPr>
        <w:t xml:space="preserve">eine kritische Position zu </w:t>
      </w:r>
      <w:r w:rsidR="00783C70" w:rsidRPr="00D02012">
        <w:rPr>
          <w:rFonts w:cstheme="minorHAnsi"/>
        </w:rPr>
        <w:t>A</w:t>
      </w:r>
      <w:r w:rsidR="005A0507" w:rsidRPr="00D02012">
        <w:rPr>
          <w:rFonts w:cstheme="minorHAnsi"/>
        </w:rPr>
        <w:t xml:space="preserve">I vertritt und uns auch auf mögliche Gefahren hinweist, ist Elon Musk. Durch seine Geschäftstätigkeiten in der autonomen Verkehrsführung mit </w:t>
      </w:r>
      <w:r w:rsidR="005A0507" w:rsidRPr="00397363">
        <w:rPr>
          <w:rFonts w:cstheme="minorHAnsi"/>
          <w:i/>
          <w:iCs/>
        </w:rPr>
        <w:t>Tesla</w:t>
      </w:r>
      <w:r w:rsidR="005A0507" w:rsidRPr="00D02012">
        <w:rPr>
          <w:rFonts w:cstheme="minorHAnsi"/>
        </w:rPr>
        <w:t xml:space="preserve">, der Gründung von </w:t>
      </w:r>
      <w:proofErr w:type="spellStart"/>
      <w:r w:rsidR="005A0507" w:rsidRPr="00397363">
        <w:rPr>
          <w:rFonts w:cstheme="minorHAnsi"/>
          <w:i/>
          <w:iCs/>
        </w:rPr>
        <w:t>OpenAI</w:t>
      </w:r>
      <w:proofErr w:type="spellEnd"/>
      <w:r w:rsidR="005A0507" w:rsidRPr="00D02012">
        <w:rPr>
          <w:rFonts w:cstheme="minorHAnsi"/>
        </w:rPr>
        <w:t xml:space="preserve"> (Entwicklung einer Open-Source-</w:t>
      </w:r>
      <w:r w:rsidR="00D00EFB">
        <w:rPr>
          <w:rFonts w:cstheme="minorHAnsi"/>
        </w:rPr>
        <w:t>A</w:t>
      </w:r>
      <w:r w:rsidR="005A0507" w:rsidRPr="00D02012">
        <w:rPr>
          <w:rFonts w:cstheme="minorHAnsi"/>
        </w:rPr>
        <w:t xml:space="preserve">I) und der Firma </w:t>
      </w:r>
      <w:proofErr w:type="spellStart"/>
      <w:r w:rsidR="005A0507" w:rsidRPr="00397363">
        <w:rPr>
          <w:rFonts w:cstheme="minorHAnsi"/>
          <w:i/>
          <w:iCs/>
        </w:rPr>
        <w:t>Neuralink</w:t>
      </w:r>
      <w:proofErr w:type="spellEnd"/>
      <w:r w:rsidR="005A0507" w:rsidRPr="00D02012">
        <w:rPr>
          <w:rFonts w:cstheme="minorHAnsi"/>
        </w:rPr>
        <w:t xml:space="preserve"> (Entwicklung einer Gehirn-Maschine-Schnittstelle), sowie seiner Präsenz in den Medien, </w:t>
      </w:r>
      <w:r w:rsidR="00783C70" w:rsidRPr="00D02012">
        <w:rPr>
          <w:rFonts w:cstheme="minorHAnsi"/>
        </w:rPr>
        <w:t>dachten wir, er biete</w:t>
      </w:r>
      <w:r w:rsidR="005A0507" w:rsidRPr="00D02012">
        <w:rPr>
          <w:rFonts w:cstheme="minorHAnsi"/>
        </w:rPr>
        <w:t xml:space="preserve"> sich hervorragend für eine Argumentationsanalyse</w:t>
      </w:r>
      <w:r w:rsidR="00783C70" w:rsidRPr="00D02012">
        <w:rPr>
          <w:rFonts w:cstheme="minorHAnsi"/>
        </w:rPr>
        <w:t xml:space="preserve"> an</w:t>
      </w:r>
      <w:r w:rsidR="005A0507" w:rsidRPr="00D02012">
        <w:rPr>
          <w:rFonts w:cstheme="minorHAnsi"/>
        </w:rPr>
        <w:t>.</w:t>
      </w:r>
      <w:r w:rsidR="00783C70" w:rsidRPr="00D02012">
        <w:rPr>
          <w:rFonts w:cstheme="minorHAnsi"/>
        </w:rPr>
        <w:t xml:space="preserve"> Doch wurde nach eingehender Recherche festgestellt, dass Elon Musk nur sehr wenige Argumente vorträgt. Er beschränkt sich im Rahmen der Interviews und Symposien, welche wir untersucht haben, auf oberflächliche Aussagen und für Medien attraktive «Sound-</w:t>
      </w:r>
      <w:proofErr w:type="spellStart"/>
      <w:r w:rsidR="00783C70" w:rsidRPr="00D02012">
        <w:rPr>
          <w:rFonts w:cstheme="minorHAnsi"/>
        </w:rPr>
        <w:t>bites</w:t>
      </w:r>
      <w:proofErr w:type="spellEnd"/>
      <w:r w:rsidR="00783C70" w:rsidRPr="00D02012">
        <w:rPr>
          <w:rFonts w:cstheme="minorHAnsi"/>
        </w:rPr>
        <w:t xml:space="preserve">». </w:t>
      </w:r>
      <w:r w:rsidR="00397363">
        <w:rPr>
          <w:rFonts w:cstheme="minorHAnsi"/>
        </w:rPr>
        <w:t xml:space="preserve">Ausserdem gibt es kaum schriftliche Quellen, die Musk selbst verfasst hat. </w:t>
      </w:r>
      <w:r w:rsidR="00783C70" w:rsidRPr="00D02012">
        <w:rPr>
          <w:rFonts w:cstheme="minorHAnsi"/>
        </w:rPr>
        <w:t>Deshalb wurde bald klar, dass wir eine viel fundiertere Textgrundlage finden mussten.</w:t>
      </w:r>
    </w:p>
    <w:p w14:paraId="5FA11DBC" w14:textId="7AEA9244" w:rsidR="00D02012" w:rsidRDefault="00783C70" w:rsidP="008E00CA">
      <w:pPr>
        <w:spacing w:line="360" w:lineRule="auto"/>
        <w:jc w:val="both"/>
        <w:rPr>
          <w:rFonts w:cstheme="minorHAnsi"/>
        </w:rPr>
      </w:pPr>
      <w:r w:rsidRPr="00D02012">
        <w:rPr>
          <w:rFonts w:cstheme="minorHAnsi"/>
        </w:rPr>
        <w:lastRenderedPageBreak/>
        <w:t xml:space="preserve">Durch weitere Recherche stiessen wir auf den «Open Letter» des </w:t>
      </w:r>
      <w:r w:rsidR="00D02012" w:rsidRPr="00D02012">
        <w:rPr>
          <w:rFonts w:cstheme="minorHAnsi"/>
        </w:rPr>
        <w:t xml:space="preserve">«Future </w:t>
      </w:r>
      <w:proofErr w:type="spellStart"/>
      <w:r w:rsidR="00D02012" w:rsidRPr="00D02012">
        <w:rPr>
          <w:rFonts w:cstheme="minorHAnsi"/>
        </w:rPr>
        <w:t>of</w:t>
      </w:r>
      <w:proofErr w:type="spellEnd"/>
      <w:r w:rsidR="00D02012" w:rsidRPr="00D02012">
        <w:rPr>
          <w:rFonts w:cstheme="minorHAnsi"/>
        </w:rPr>
        <w:t xml:space="preserve"> Life»-Institutes</w:t>
      </w:r>
      <w:r w:rsidR="00397363">
        <w:rPr>
          <w:rFonts w:cstheme="minorHAnsi"/>
        </w:rPr>
        <w:t>, welche</w:t>
      </w:r>
      <w:r w:rsidR="00552E16">
        <w:rPr>
          <w:rFonts w:cstheme="minorHAnsi"/>
        </w:rPr>
        <w:t>r</w:t>
      </w:r>
      <w:r w:rsidR="00397363">
        <w:rPr>
          <w:rFonts w:cstheme="minorHAnsi"/>
        </w:rPr>
        <w:t xml:space="preserve"> von vielen Grössen der Branche, auch Elon Musk, unterzeichnet wurde</w:t>
      </w:r>
      <w:r w:rsidR="00D02012" w:rsidRPr="00D02012">
        <w:rPr>
          <w:rFonts w:cstheme="minorHAnsi"/>
        </w:rPr>
        <w:t xml:space="preserve">. </w:t>
      </w:r>
      <w:r w:rsidR="00D02012">
        <w:rPr>
          <w:rFonts w:cstheme="minorHAnsi"/>
        </w:rPr>
        <w:t>Der</w:t>
      </w:r>
      <w:r w:rsidR="00D02012" w:rsidRPr="00D02012">
        <w:rPr>
          <w:rFonts w:cstheme="minorHAnsi"/>
        </w:rPr>
        <w:t xml:space="preserve"> 10-seitige Bericht mit dem Titel «Research </w:t>
      </w:r>
      <w:proofErr w:type="spellStart"/>
      <w:r w:rsidR="00D02012" w:rsidRPr="00D02012">
        <w:rPr>
          <w:rFonts w:cstheme="minorHAnsi"/>
        </w:rPr>
        <w:t>Priorities</w:t>
      </w:r>
      <w:proofErr w:type="spellEnd"/>
      <w:r w:rsidR="00D02012" w:rsidRPr="00D02012">
        <w:rPr>
          <w:rFonts w:cstheme="minorHAnsi"/>
        </w:rPr>
        <w:t xml:space="preserve"> </w:t>
      </w:r>
      <w:proofErr w:type="spellStart"/>
      <w:r w:rsidR="00D02012" w:rsidRPr="00D02012">
        <w:rPr>
          <w:rFonts w:cstheme="minorHAnsi"/>
        </w:rPr>
        <w:t>for</w:t>
      </w:r>
      <w:proofErr w:type="spellEnd"/>
      <w:r w:rsidR="00D02012" w:rsidRPr="00D02012">
        <w:rPr>
          <w:rFonts w:cstheme="minorHAnsi"/>
        </w:rPr>
        <w:t xml:space="preserve"> Robust and </w:t>
      </w:r>
      <w:proofErr w:type="spellStart"/>
      <w:r w:rsidR="00D02012" w:rsidRPr="00D02012">
        <w:rPr>
          <w:rFonts w:cstheme="minorHAnsi"/>
        </w:rPr>
        <w:t>Beneficial</w:t>
      </w:r>
      <w:proofErr w:type="spellEnd"/>
      <w:r w:rsidR="00D02012" w:rsidRPr="00D02012">
        <w:rPr>
          <w:rFonts w:cstheme="minorHAnsi"/>
        </w:rPr>
        <w:t xml:space="preserve"> AI» bietet eine hervorragende Übersicht zur Thematik und enthält sehr viele Quellen zu wissenschaftlichen Artikeln, Bücher</w:t>
      </w:r>
      <w:r w:rsidR="00552E16">
        <w:rPr>
          <w:rFonts w:cstheme="minorHAnsi"/>
        </w:rPr>
        <w:t>n</w:t>
      </w:r>
      <w:r w:rsidR="00D02012" w:rsidRPr="00D02012">
        <w:rPr>
          <w:rFonts w:cstheme="minorHAnsi"/>
        </w:rPr>
        <w:t xml:space="preserve"> und Papieren</w:t>
      </w:r>
      <w:r w:rsidR="00D02012">
        <w:rPr>
          <w:rFonts w:cstheme="minorHAnsi"/>
        </w:rPr>
        <w:t xml:space="preserve"> und fand grosse Unterstützung unter Wissenschaftlern, Politikern, den Medien und Technologieschaffenden</w:t>
      </w:r>
      <w:r w:rsidR="00D02012" w:rsidRPr="00D02012">
        <w:rPr>
          <w:rFonts w:cstheme="minorHAnsi"/>
        </w:rPr>
        <w:t>.</w:t>
      </w:r>
      <w:r w:rsidR="00D02012">
        <w:rPr>
          <w:rFonts w:cstheme="minorHAnsi"/>
        </w:rPr>
        <w:t xml:space="preserve"> </w:t>
      </w:r>
      <w:r w:rsidRPr="00D02012">
        <w:rPr>
          <w:rFonts w:cstheme="minorHAnsi"/>
        </w:rPr>
        <w:t xml:space="preserve">Wir haben diesen Bericht genau durchgearbeitet und die Quellen gesammelt, auf welche sich der Bericht stützt. Diese Quellen </w:t>
      </w:r>
      <w:r w:rsidR="00AC47DA">
        <w:rPr>
          <w:rFonts w:cstheme="minorHAnsi"/>
        </w:rPr>
        <w:t>wurden</w:t>
      </w:r>
      <w:r w:rsidRPr="00D02012">
        <w:rPr>
          <w:rFonts w:cstheme="minorHAnsi"/>
        </w:rPr>
        <w:t xml:space="preserve"> </w:t>
      </w:r>
      <w:r w:rsidR="00D64FBF">
        <w:rPr>
          <w:rFonts w:cstheme="minorHAnsi"/>
        </w:rPr>
        <w:t>auf</w:t>
      </w:r>
      <w:r w:rsidRPr="00D02012">
        <w:rPr>
          <w:rFonts w:cstheme="minorHAnsi"/>
        </w:rPr>
        <w:t xml:space="preserve"> Thesen untersucht und </w:t>
      </w:r>
      <w:r w:rsidR="00D64FBF">
        <w:rPr>
          <w:rFonts w:cstheme="minorHAnsi"/>
        </w:rPr>
        <w:t>auf</w:t>
      </w:r>
      <w:r w:rsidRPr="00D02012">
        <w:rPr>
          <w:rFonts w:cstheme="minorHAnsi"/>
        </w:rPr>
        <w:t xml:space="preserve"> Argumente geprüft, welche sich für eine Rekonstruktion eignen. Der </w:t>
      </w:r>
      <w:r w:rsidR="00D02012">
        <w:rPr>
          <w:rFonts w:cstheme="minorHAnsi"/>
        </w:rPr>
        <w:t>«</w:t>
      </w:r>
      <w:r w:rsidRPr="00D02012">
        <w:rPr>
          <w:rFonts w:cstheme="minorHAnsi"/>
        </w:rPr>
        <w:t>Open Letter</w:t>
      </w:r>
      <w:r w:rsidR="00D02012">
        <w:rPr>
          <w:rFonts w:cstheme="minorHAnsi"/>
        </w:rPr>
        <w:t>»</w:t>
      </w:r>
      <w:r w:rsidRPr="00D02012">
        <w:rPr>
          <w:rFonts w:cstheme="minorHAnsi"/>
        </w:rPr>
        <w:t xml:space="preserve"> und die Quellen erg</w:t>
      </w:r>
      <w:r w:rsidR="00D02012">
        <w:rPr>
          <w:rFonts w:cstheme="minorHAnsi"/>
        </w:rPr>
        <w:t>a</w:t>
      </w:r>
      <w:r w:rsidRPr="00D02012">
        <w:rPr>
          <w:rFonts w:cstheme="minorHAnsi"/>
        </w:rPr>
        <w:t xml:space="preserve">ben unsere Textgrundlage. Nach genauem Durchlesen und Strukturieren des </w:t>
      </w:r>
      <w:r w:rsidR="00D02012">
        <w:rPr>
          <w:rFonts w:cstheme="minorHAnsi"/>
        </w:rPr>
        <w:t>«</w:t>
      </w:r>
      <w:r w:rsidRPr="00D02012">
        <w:rPr>
          <w:rFonts w:cstheme="minorHAnsi"/>
        </w:rPr>
        <w:t>Open Letters</w:t>
      </w:r>
      <w:r w:rsidR="00D02012">
        <w:rPr>
          <w:rFonts w:cstheme="minorHAnsi"/>
        </w:rPr>
        <w:t>»</w:t>
      </w:r>
      <w:r w:rsidRPr="00D02012">
        <w:rPr>
          <w:rFonts w:cstheme="minorHAnsi"/>
        </w:rPr>
        <w:t xml:space="preserve"> hat sich</w:t>
      </w:r>
      <w:r w:rsidR="00D02012">
        <w:rPr>
          <w:rFonts w:cstheme="minorHAnsi"/>
        </w:rPr>
        <w:t xml:space="preserve"> aber</w:t>
      </w:r>
      <w:r w:rsidRPr="00D02012">
        <w:rPr>
          <w:rFonts w:cstheme="minorHAnsi"/>
        </w:rPr>
        <w:t xml:space="preserve"> gezeigt, dass </w:t>
      </w:r>
      <w:r w:rsidR="00D02012">
        <w:rPr>
          <w:rFonts w:cstheme="minorHAnsi"/>
        </w:rPr>
        <w:t xml:space="preserve">der Umfang dieses Berichtes den Rahmen des Projektes sprengt. Deshalb musste eine Auswahl getroffen werden, die einen guten Überblick zur Thematik lieferte, eine spannende Argumentationsanalyse ermöglichte und im Zeitplan durchführbar </w:t>
      </w:r>
      <w:r w:rsidR="00E82CD2">
        <w:rPr>
          <w:rFonts w:cstheme="minorHAnsi"/>
        </w:rPr>
        <w:t>war.</w:t>
      </w:r>
    </w:p>
    <w:p w14:paraId="672B3C53" w14:textId="182E9668" w:rsidR="00D97CE7" w:rsidRPr="00D97CE7" w:rsidRDefault="00D97CE7" w:rsidP="008E00CA">
      <w:pPr>
        <w:pStyle w:val="berschrift2"/>
        <w:spacing w:line="360" w:lineRule="auto"/>
        <w:jc w:val="both"/>
      </w:pPr>
      <w:r w:rsidRPr="00D97CE7">
        <w:t>Quellen</w:t>
      </w:r>
      <w:r w:rsidR="00B85604">
        <w:t>beschreibung</w:t>
      </w:r>
    </w:p>
    <w:p w14:paraId="24B698E7" w14:textId="16064B85" w:rsidR="00D97CE7" w:rsidRDefault="004C5F23" w:rsidP="008E00CA">
      <w:pPr>
        <w:spacing w:line="360" w:lineRule="auto"/>
        <w:jc w:val="both"/>
        <w:rPr>
          <w:rFonts w:cstheme="minorHAnsi"/>
        </w:rPr>
      </w:pPr>
      <w:r>
        <w:rPr>
          <w:rFonts w:cstheme="minorHAnsi"/>
        </w:rPr>
        <w:t>Die folgenden Quellen wurden im Rahmen dieser Arbeit untersucht und verwendet, um die Argumentationskarte zu erstellen.</w:t>
      </w:r>
    </w:p>
    <w:p w14:paraId="2BC18084" w14:textId="2DFCB184" w:rsidR="004C5F23" w:rsidRDefault="004C5F23" w:rsidP="008E00CA">
      <w:pPr>
        <w:spacing w:line="360" w:lineRule="auto"/>
        <w:jc w:val="both"/>
        <w:rPr>
          <w:rFonts w:cstheme="minorHAnsi"/>
        </w:rPr>
      </w:pPr>
      <w:r w:rsidRPr="00793956">
        <w:rPr>
          <w:rFonts w:cstheme="minorHAnsi"/>
          <w:bCs/>
          <w:lang w:val="en-US"/>
        </w:rPr>
        <w:t xml:space="preserve">«Research Priorities for Robust and Beneficial AI» des Institutes «Future of Life». </w:t>
      </w:r>
      <w:r>
        <w:rPr>
          <w:rFonts w:cstheme="minorHAnsi"/>
          <w:bCs/>
        </w:rPr>
        <w:t>Dieser «Open Letter» diente als Textgrundlage und Basis für unser Projekt. Aus den verschiedenen Themengebieten selektierten wir verschiedene relevante Aussagen, welche wir anhand der im «Open Letter» referenzierten Quellen weiter untersuchten und die daraus analysierten Argumente rekonstruierten.</w:t>
      </w:r>
    </w:p>
    <w:p w14:paraId="36A7875C" w14:textId="295A97CC" w:rsidR="00713B65" w:rsidRDefault="00713B65" w:rsidP="008E00CA">
      <w:pPr>
        <w:spacing w:line="360" w:lineRule="auto"/>
        <w:jc w:val="both"/>
        <w:rPr>
          <w:rFonts w:cstheme="minorHAnsi"/>
        </w:rPr>
      </w:pPr>
      <w:r>
        <w:rPr>
          <w:rFonts w:cstheme="minorHAnsi"/>
        </w:rPr>
        <w:t>«</w:t>
      </w:r>
      <w:proofErr w:type="spellStart"/>
      <w:r>
        <w:rPr>
          <w:rFonts w:cstheme="minorHAnsi"/>
        </w:rPr>
        <w:t>Superintelligence</w:t>
      </w:r>
      <w:proofErr w:type="spellEnd"/>
      <w:r>
        <w:rPr>
          <w:rFonts w:cstheme="minorHAnsi"/>
        </w:rPr>
        <w:t xml:space="preserve">» von Nick </w:t>
      </w:r>
      <w:proofErr w:type="spellStart"/>
      <w:r>
        <w:rPr>
          <w:rFonts w:cstheme="minorHAnsi"/>
        </w:rPr>
        <w:t>Bostrom</w:t>
      </w:r>
      <w:proofErr w:type="spellEnd"/>
      <w:r>
        <w:rPr>
          <w:rFonts w:cstheme="minorHAnsi"/>
        </w:rPr>
        <w:t>. In diesem Buch wird in einem ersten Teil die Entwicklung der AI von den Anfängen in den 50er-Jahren bis heute (Erscheinungsdatum 2014) verfolgt und in einem zweiten Teil eine Prognose erstellt, w</w:t>
      </w:r>
      <w:r w:rsidR="00A65A6F">
        <w:rPr>
          <w:rFonts w:cstheme="minorHAnsi"/>
        </w:rPr>
        <w:t>elche Auswirkungen die Entwicklung zukünftiger AI haben wird</w:t>
      </w:r>
      <w:r>
        <w:rPr>
          <w:rFonts w:cstheme="minorHAnsi"/>
        </w:rPr>
        <w:t>. Besonders die Kapitel 4 bis 9 wurden zum Zweck des Projektes untersucht. In diesen Kapiteln geht es darum, welche Gefahren die zukünftige Entwicklung der AI mit sich bringt und wie eine Singularität unsere Gesellschaft grundlegend verändern kann.</w:t>
      </w:r>
    </w:p>
    <w:p w14:paraId="137E2B27" w14:textId="169ADBF2" w:rsidR="003B5136" w:rsidRPr="00793956" w:rsidRDefault="003B5136" w:rsidP="008E00CA">
      <w:pPr>
        <w:spacing w:line="360" w:lineRule="auto"/>
        <w:jc w:val="both"/>
        <w:rPr>
          <w:rFonts w:cstheme="minorHAnsi"/>
          <w:lang w:val="en-US"/>
        </w:rPr>
      </w:pPr>
      <w:r w:rsidRPr="004F1A06">
        <w:rPr>
          <w:rFonts w:cstheme="minorHAnsi"/>
          <w:lang w:val="en-US"/>
        </w:rPr>
        <w:t>«The Second Machine Age»</w:t>
      </w:r>
      <w:r>
        <w:rPr>
          <w:rFonts w:cstheme="minorHAnsi"/>
          <w:lang w:val="en-US"/>
        </w:rPr>
        <w:t xml:space="preserve"> von Erik </w:t>
      </w:r>
      <w:r w:rsidRPr="004F1A06">
        <w:rPr>
          <w:rFonts w:cstheme="minorHAnsi"/>
          <w:lang w:val="en-US"/>
        </w:rPr>
        <w:t>Brynjolfsson</w:t>
      </w:r>
      <w:r>
        <w:rPr>
          <w:rFonts w:cstheme="minorHAnsi"/>
          <w:lang w:val="en-US"/>
        </w:rPr>
        <w:t xml:space="preserve"> und Andrew </w:t>
      </w:r>
      <w:r w:rsidRPr="004F1A06">
        <w:rPr>
          <w:rFonts w:cstheme="minorHAnsi"/>
          <w:lang w:val="en-US"/>
        </w:rPr>
        <w:t>McAfee</w:t>
      </w:r>
      <w:r>
        <w:rPr>
          <w:rFonts w:cstheme="minorHAnsi"/>
          <w:lang w:val="en-US"/>
        </w:rPr>
        <w:t>.</w:t>
      </w:r>
    </w:p>
    <w:p w14:paraId="1FAE5EAB" w14:textId="0394E330" w:rsidR="00713B65" w:rsidRDefault="00713B65" w:rsidP="008E00CA">
      <w:pPr>
        <w:spacing w:line="360" w:lineRule="auto"/>
        <w:jc w:val="both"/>
        <w:rPr>
          <w:rFonts w:cstheme="minorHAnsi"/>
        </w:rPr>
      </w:pPr>
      <w:r w:rsidRPr="00793956">
        <w:rPr>
          <w:rFonts w:cstheme="minorHAnsi"/>
          <w:lang w:val="en-US"/>
        </w:rPr>
        <w:t xml:space="preserve">«The Case for a Federal Robotics Commission» von Ryan </w:t>
      </w:r>
      <w:proofErr w:type="spellStart"/>
      <w:r w:rsidRPr="00793956">
        <w:rPr>
          <w:rFonts w:cstheme="minorHAnsi"/>
          <w:lang w:val="en-US"/>
        </w:rPr>
        <w:t>Calo</w:t>
      </w:r>
      <w:proofErr w:type="spellEnd"/>
      <w:r w:rsidRPr="00793956">
        <w:rPr>
          <w:rFonts w:cstheme="minorHAnsi"/>
          <w:lang w:val="en-US"/>
        </w:rPr>
        <w:t xml:space="preserve">. </w:t>
      </w:r>
      <w:r>
        <w:rPr>
          <w:rFonts w:cstheme="minorHAnsi"/>
        </w:rPr>
        <w:t xml:space="preserve">Dieser Artikel befasst sich mit </w:t>
      </w:r>
      <w:r w:rsidR="004C5F23">
        <w:rPr>
          <w:rFonts w:cstheme="minorHAnsi"/>
        </w:rPr>
        <w:t xml:space="preserve">der Legislatur und </w:t>
      </w:r>
      <w:r w:rsidR="00204229">
        <w:rPr>
          <w:rFonts w:cstheme="minorHAnsi"/>
        </w:rPr>
        <w:t xml:space="preserve">dem </w:t>
      </w:r>
      <w:r w:rsidR="004C5F23">
        <w:rPr>
          <w:rFonts w:cstheme="minorHAnsi"/>
        </w:rPr>
        <w:t>Gebrauch von AI und Robotern in der Wirtschaft. Aus diesem Artikel wurde die Argumentatio</w:t>
      </w:r>
      <w:r w:rsidR="00A65A6F">
        <w:rPr>
          <w:rFonts w:cstheme="minorHAnsi"/>
        </w:rPr>
        <w:t>n</w:t>
      </w:r>
      <w:r w:rsidR="004C5F23">
        <w:rPr>
          <w:rFonts w:cstheme="minorHAnsi"/>
        </w:rPr>
        <w:t xml:space="preserve"> zum Gebrauch von AI an der Börse analysiert und rekonstruiert.</w:t>
      </w:r>
    </w:p>
    <w:p w14:paraId="076EFA90" w14:textId="62C11059" w:rsidR="003B5136" w:rsidRPr="004F1A06" w:rsidRDefault="003B5136" w:rsidP="008E00CA">
      <w:pPr>
        <w:spacing w:line="360" w:lineRule="auto"/>
        <w:jc w:val="both"/>
        <w:rPr>
          <w:rFonts w:cstheme="minorHAnsi"/>
          <w:lang w:val="en-US"/>
        </w:rPr>
      </w:pPr>
      <w:r w:rsidRPr="004F1A06">
        <w:rPr>
          <w:rFonts w:cstheme="minorHAnsi"/>
          <w:lang w:val="en-US"/>
        </w:rPr>
        <w:t>«Losing humanity: the case against killer robots»</w:t>
      </w:r>
      <w:r>
        <w:rPr>
          <w:rFonts w:cstheme="minorHAnsi"/>
          <w:lang w:val="en-US"/>
        </w:rPr>
        <w:t xml:space="preserve"> von Bonnie </w:t>
      </w:r>
      <w:r w:rsidRPr="004F1A06">
        <w:rPr>
          <w:rFonts w:cstheme="minorHAnsi"/>
          <w:lang w:val="en-US"/>
        </w:rPr>
        <w:t>Docherty</w:t>
      </w:r>
      <w:r>
        <w:rPr>
          <w:rFonts w:cstheme="minorHAnsi"/>
          <w:lang w:val="en-US"/>
        </w:rPr>
        <w:t>.</w:t>
      </w:r>
    </w:p>
    <w:p w14:paraId="478F2268" w14:textId="568BF681" w:rsidR="003B5136" w:rsidRPr="004F1A06" w:rsidRDefault="003B5136" w:rsidP="008E00CA">
      <w:pPr>
        <w:spacing w:line="360" w:lineRule="auto"/>
        <w:jc w:val="both"/>
        <w:rPr>
          <w:rFonts w:cstheme="minorHAnsi"/>
          <w:lang w:val="en-US"/>
        </w:rPr>
      </w:pPr>
      <w:r w:rsidRPr="004F1A06">
        <w:rPr>
          <w:rFonts w:cstheme="minorHAnsi"/>
          <w:lang w:val="en-US"/>
        </w:rPr>
        <w:lastRenderedPageBreak/>
        <w:t>«Secular stagnation? Not in your life»</w:t>
      </w:r>
      <w:r w:rsidR="00E626F7">
        <w:rPr>
          <w:rFonts w:cstheme="minorHAnsi"/>
          <w:lang w:val="en-US"/>
        </w:rPr>
        <w:t xml:space="preserve"> von Joel </w:t>
      </w:r>
      <w:r w:rsidR="00E626F7" w:rsidRPr="004F1A06">
        <w:rPr>
          <w:rFonts w:cstheme="minorHAnsi"/>
          <w:lang w:val="en-US"/>
        </w:rPr>
        <w:t>Mokyr</w:t>
      </w:r>
      <w:r w:rsidR="00E626F7">
        <w:rPr>
          <w:rFonts w:cstheme="minorHAnsi"/>
          <w:lang w:val="en-US"/>
        </w:rPr>
        <w:t>.</w:t>
      </w:r>
    </w:p>
    <w:p w14:paraId="5927BD2E" w14:textId="4EE83D1B" w:rsidR="003B5136" w:rsidRPr="00793956" w:rsidRDefault="003B5136" w:rsidP="008E00CA">
      <w:pPr>
        <w:spacing w:line="360" w:lineRule="auto"/>
        <w:jc w:val="both"/>
        <w:rPr>
          <w:rFonts w:cstheme="minorHAnsi"/>
        </w:rPr>
      </w:pPr>
      <w:r w:rsidRPr="00793956">
        <w:rPr>
          <w:rFonts w:cstheme="minorHAnsi"/>
        </w:rPr>
        <w:t xml:space="preserve">«Moral Machines: Teaching Robots Right </w:t>
      </w:r>
      <w:proofErr w:type="spellStart"/>
      <w:r w:rsidRPr="00793956">
        <w:rPr>
          <w:rFonts w:cstheme="minorHAnsi"/>
        </w:rPr>
        <w:t>from</w:t>
      </w:r>
      <w:proofErr w:type="spellEnd"/>
      <w:r w:rsidRPr="00793956">
        <w:rPr>
          <w:rFonts w:cstheme="minorHAnsi"/>
        </w:rPr>
        <w:t xml:space="preserve"> </w:t>
      </w:r>
      <w:proofErr w:type="spellStart"/>
      <w:r w:rsidRPr="00793956">
        <w:rPr>
          <w:rFonts w:cstheme="minorHAnsi"/>
        </w:rPr>
        <w:t>Wrong</w:t>
      </w:r>
      <w:proofErr w:type="spellEnd"/>
      <w:r w:rsidRPr="00793956">
        <w:rPr>
          <w:rFonts w:cstheme="minorHAnsi"/>
        </w:rPr>
        <w:t>»</w:t>
      </w:r>
      <w:r w:rsidR="00E626F7" w:rsidRPr="00793956">
        <w:rPr>
          <w:rFonts w:cstheme="minorHAnsi"/>
        </w:rPr>
        <w:t xml:space="preserve"> von Wendel Wallach und Colin Allen.</w:t>
      </w:r>
    </w:p>
    <w:p w14:paraId="54C7E60A" w14:textId="77777777" w:rsidR="00D97CE7" w:rsidRDefault="00D97CE7" w:rsidP="008E00CA">
      <w:pPr>
        <w:spacing w:line="360" w:lineRule="auto"/>
        <w:jc w:val="both"/>
        <w:rPr>
          <w:rFonts w:cstheme="minorHAnsi"/>
        </w:rPr>
      </w:pPr>
    </w:p>
    <w:p w14:paraId="0B800B36" w14:textId="53ADE563" w:rsidR="00053D52" w:rsidRPr="00053D52" w:rsidRDefault="00053D52" w:rsidP="008E00CA">
      <w:pPr>
        <w:pStyle w:val="berschrift2"/>
        <w:spacing w:line="360" w:lineRule="auto"/>
        <w:jc w:val="both"/>
      </w:pPr>
      <w:r w:rsidRPr="00053D52">
        <w:t>Organisation</w:t>
      </w:r>
      <w:r w:rsidR="00F14C4C">
        <w:t xml:space="preserve"> und technische Hilfsmittel</w:t>
      </w:r>
    </w:p>
    <w:p w14:paraId="76F5BD7A" w14:textId="247D10C1" w:rsidR="00053D52" w:rsidRDefault="003C1CED" w:rsidP="008E00CA">
      <w:pPr>
        <w:spacing w:line="360" w:lineRule="auto"/>
        <w:jc w:val="both"/>
        <w:rPr>
          <w:rStyle w:val="Hyperlink"/>
          <w:rFonts w:cstheme="minorHAnsi"/>
          <w:color w:val="auto"/>
          <w:u w:val="none"/>
        </w:rPr>
      </w:pPr>
      <w:r w:rsidRPr="003C1CED">
        <w:rPr>
          <w:rFonts w:cstheme="minorHAnsi"/>
          <w:bCs/>
        </w:rPr>
        <w:t xml:space="preserve">Um die interne Kommunikation zu vereinfachen, das Material übersichtlich geordnet zu halten und unsere Zusammenarbeit und Versionierung effizient zu gestalten, </w:t>
      </w:r>
      <w:r>
        <w:rPr>
          <w:rFonts w:cstheme="minorHAnsi"/>
          <w:bCs/>
        </w:rPr>
        <w:t>richteten</w:t>
      </w:r>
      <w:r w:rsidRPr="003C1CED">
        <w:rPr>
          <w:rFonts w:cstheme="minorHAnsi"/>
          <w:bCs/>
        </w:rPr>
        <w:t xml:space="preserve"> wir auf </w:t>
      </w:r>
      <w:proofErr w:type="spellStart"/>
      <w:r w:rsidRPr="00397363">
        <w:rPr>
          <w:rFonts w:cstheme="minorHAnsi"/>
          <w:bCs/>
          <w:i/>
          <w:iCs/>
        </w:rPr>
        <w:t>Github</w:t>
      </w:r>
      <w:proofErr w:type="spellEnd"/>
      <w:r>
        <w:rPr>
          <w:rStyle w:val="Funotenzeichen"/>
          <w:rFonts w:cstheme="minorHAnsi"/>
          <w:bCs/>
        </w:rPr>
        <w:footnoteReference w:id="6"/>
      </w:r>
      <w:r w:rsidRPr="003C1CED">
        <w:rPr>
          <w:rFonts w:cstheme="minorHAnsi"/>
          <w:bCs/>
        </w:rPr>
        <w:t xml:space="preserve"> ein Repository </w:t>
      </w:r>
      <w:r>
        <w:rPr>
          <w:rFonts w:cstheme="minorHAnsi"/>
          <w:bCs/>
        </w:rPr>
        <w:t>ein</w:t>
      </w:r>
      <w:r w:rsidRPr="003C1CED">
        <w:rPr>
          <w:rFonts w:cstheme="minorHAnsi"/>
          <w:bCs/>
        </w:rPr>
        <w:t>. So bl</w:t>
      </w:r>
      <w:r>
        <w:rPr>
          <w:rFonts w:cstheme="minorHAnsi"/>
          <w:bCs/>
        </w:rPr>
        <w:t>ie</w:t>
      </w:r>
      <w:r w:rsidRPr="003C1CED">
        <w:rPr>
          <w:rFonts w:cstheme="minorHAnsi"/>
          <w:bCs/>
        </w:rPr>
        <w:t>ben wir immer auf dem neusten Stand und k</w:t>
      </w:r>
      <w:r w:rsidR="00DE58F4">
        <w:rPr>
          <w:rFonts w:cstheme="minorHAnsi"/>
          <w:bCs/>
        </w:rPr>
        <w:t>o</w:t>
      </w:r>
      <w:r w:rsidRPr="003C1CED">
        <w:rPr>
          <w:rFonts w:cstheme="minorHAnsi"/>
          <w:bCs/>
        </w:rPr>
        <w:t>nn</w:t>
      </w:r>
      <w:r w:rsidR="00DE58F4">
        <w:rPr>
          <w:rFonts w:cstheme="minorHAnsi"/>
          <w:bCs/>
        </w:rPr>
        <w:t>t</w:t>
      </w:r>
      <w:r w:rsidRPr="003C1CED">
        <w:rPr>
          <w:rFonts w:cstheme="minorHAnsi"/>
          <w:bCs/>
        </w:rPr>
        <w:t>en unseren Arbeitsverlauf kontrollieren.</w:t>
      </w:r>
      <w:r w:rsidR="00991F47">
        <w:rPr>
          <w:rFonts w:cstheme="minorHAnsi"/>
          <w:bCs/>
        </w:rPr>
        <w:t xml:space="preserve"> </w:t>
      </w:r>
      <w:r w:rsidR="00991F47" w:rsidRPr="00D02012">
        <w:rPr>
          <w:rStyle w:val="Hyperlink"/>
          <w:rFonts w:cstheme="minorHAnsi"/>
          <w:color w:val="auto"/>
          <w:u w:val="none"/>
        </w:rPr>
        <w:t xml:space="preserve">Auf </w:t>
      </w:r>
      <w:proofErr w:type="spellStart"/>
      <w:r w:rsidR="00991F47" w:rsidRPr="00397363">
        <w:rPr>
          <w:rStyle w:val="Hyperlink"/>
          <w:rFonts w:cstheme="minorHAnsi"/>
          <w:i/>
          <w:iCs/>
          <w:color w:val="auto"/>
          <w:u w:val="none"/>
        </w:rPr>
        <w:t>Zotero</w:t>
      </w:r>
      <w:proofErr w:type="spellEnd"/>
      <w:r w:rsidR="00991F47">
        <w:rPr>
          <w:rStyle w:val="Funotenzeichen"/>
          <w:rFonts w:cstheme="minorHAnsi"/>
        </w:rPr>
        <w:footnoteReference w:id="7"/>
      </w:r>
      <w:r w:rsidR="00991F47" w:rsidRPr="00D02012">
        <w:rPr>
          <w:rStyle w:val="Hyperlink"/>
          <w:rFonts w:cstheme="minorHAnsi"/>
          <w:color w:val="auto"/>
          <w:u w:val="none"/>
        </w:rPr>
        <w:t xml:space="preserve"> haben wir eine Bibliothek angelegt, um die Quellenverweise dynamisch verwalten zu können</w:t>
      </w:r>
      <w:r w:rsidR="00B55BF5">
        <w:rPr>
          <w:rStyle w:val="Hyperlink"/>
          <w:rFonts w:cstheme="minorHAnsi"/>
          <w:color w:val="auto"/>
          <w:u w:val="none"/>
        </w:rPr>
        <w:t>.</w:t>
      </w:r>
    </w:p>
    <w:p w14:paraId="36A1B6D6" w14:textId="77777777" w:rsidR="00F14C4C" w:rsidRPr="00F14C4C" w:rsidRDefault="00F14C4C" w:rsidP="00F14C4C">
      <w:pPr>
        <w:spacing w:line="360" w:lineRule="auto"/>
        <w:rPr>
          <w:u w:val="single"/>
        </w:rPr>
      </w:pPr>
      <w:proofErr w:type="spellStart"/>
      <w:r w:rsidRPr="00F14C4C">
        <w:rPr>
          <w:u w:val="single"/>
        </w:rPr>
        <w:t>Argdown</w:t>
      </w:r>
      <w:proofErr w:type="spellEnd"/>
    </w:p>
    <w:p w14:paraId="74EFFCFE" w14:textId="5029A688" w:rsidR="00F14C4C" w:rsidRDefault="00F14C4C" w:rsidP="00F14C4C">
      <w:pPr>
        <w:spacing w:line="360" w:lineRule="auto"/>
        <w:jc w:val="both"/>
      </w:pPr>
      <w:r>
        <w:t xml:space="preserve">Die Arbeit mit </w:t>
      </w:r>
      <w:proofErr w:type="spellStart"/>
      <w:r>
        <w:t>Argdown</w:t>
      </w:r>
      <w:proofErr w:type="spellEnd"/>
      <w:r>
        <w:t xml:space="preserve"> gestaltete sich dank der ausführlichen Dokumentation recht gut. Die sehr grosse Flexibilität nutzten wir anfangs aus, um schlicht Karten zu zeichnen und Relationen manuell zu erstellen, </w:t>
      </w:r>
      <w:r w:rsidR="00DE19E9">
        <w:t>und</w:t>
      </w:r>
      <w:r>
        <w:t xml:space="preserve"> dann später saubere deduktive Argumente aufzustellen und </w:t>
      </w:r>
      <w:proofErr w:type="spellStart"/>
      <w:r>
        <w:t>Argdown</w:t>
      </w:r>
      <w:proofErr w:type="spellEnd"/>
      <w:r>
        <w:t xml:space="preserve"> möglichst selbst die Relationen ziehen zu lassen. Dies funktionierte erstaunlich gut und einfach. Einzig die Darstellung der Karte war zeitraubend, da es </w:t>
      </w:r>
      <w:r w:rsidR="00DE19E9">
        <w:t xml:space="preserve">beispielsweise </w:t>
      </w:r>
      <w:r>
        <w:t xml:space="preserve">nicht möglich ist, den Rang von Argumenten oder Thesen selbst zu setzen, ist man etwas auf die </w:t>
      </w:r>
      <w:proofErr w:type="spellStart"/>
      <w:r>
        <w:t>Graphviz</w:t>
      </w:r>
      <w:proofErr w:type="spellEnd"/>
      <w:r>
        <w:t xml:space="preserve">-Engine angewiesen. Nachdem von uns ein Fehler identifiziert wurde, haben wir diesen direkt auf </w:t>
      </w:r>
      <w:proofErr w:type="spellStart"/>
      <w:r>
        <w:t>Github</w:t>
      </w:r>
      <w:proofErr w:type="spellEnd"/>
      <w:r>
        <w:t xml:space="preserve"> dem Entwickler gemeldet und </w:t>
      </w:r>
      <w:r w:rsidR="00DE19E9">
        <w:t>boten an,</w:t>
      </w:r>
      <w:r>
        <w:t xml:space="preserve"> bei der Lösung des Problems </w:t>
      </w:r>
      <w:r w:rsidR="00DE19E9">
        <w:t xml:space="preserve">zu </w:t>
      </w:r>
      <w:r>
        <w:t xml:space="preserve">helfen. Beim Fehler handelt es sich um eine Falsch-Setzung des Rangs eines Punktes auf der Karte, wenn die Beziehung dieses Punktes an der falschen Stelle im Code geschieht. Details zum Fehler finden </w:t>
      </w:r>
      <w:r w:rsidR="00DE19E9">
        <w:t>sich</w:t>
      </w:r>
      <w:r>
        <w:t xml:space="preserve"> im </w:t>
      </w:r>
      <w:proofErr w:type="spellStart"/>
      <w:r w:rsidRPr="00DE19E9">
        <w:rPr>
          <w:i/>
          <w:iCs/>
        </w:rPr>
        <w:t>Issue</w:t>
      </w:r>
      <w:proofErr w:type="spellEnd"/>
      <w:r>
        <w:t xml:space="preserve"> auf </w:t>
      </w:r>
      <w:proofErr w:type="spellStart"/>
      <w:r>
        <w:t>Github</w:t>
      </w:r>
      <w:proofErr w:type="spellEnd"/>
      <w:r>
        <w:t xml:space="preserve">. </w:t>
      </w:r>
      <w:r>
        <w:fldChar w:fldCharType="begin"/>
      </w:r>
      <w:r w:rsidR="00DE19E9">
        <w:instrText xml:space="preserve"> ADDIN ZOTERO_ITEM CSL_CITATION {"citationID":"7voBYHXA","properties":{"formattedCitation":"(vgl. Flick &amp; Voigt 2020)","plainCitation":"(vgl. Flick &amp; Voigt 2020)","noteIndex":0},"citationItems":[{"id":"V5AgsOk5/5Lhw8YUe","uris":["http://zotero.org/groups/2463181/items/I8UGWDQ9"],"uri":["http://zotero.org/groups/2463181/items/I8UGWDQ9"],"itemData":{"id":842,"type":"post","abstract":"Depending on where in the Code a Relation between two statements is defined it influences the order of the nodes.","container-title":"GitHub","genre":"Issue","language":"en","title":"Place of Relation-Definition influences rank · Issue #182 · christianvoigt/argdown","URL":"https://github.com/christianvoigt/argdown/issues/182","author":[{"family":"Flick","given":"Sebastian"},{"family":"Voigt","given":"Christian"}],"accessed":{"date-parts":[["2020",8,12]]},"issued":{"date-parts":[["2020",8,9]]}},"prefix":"vgl."}],"schema":"https://github.com/citation-style-language/schema/raw/master/csl-citation.json"} </w:instrText>
      </w:r>
      <w:r>
        <w:fldChar w:fldCharType="separate"/>
      </w:r>
      <w:r w:rsidR="00DE19E9" w:rsidRPr="00DE19E9">
        <w:rPr>
          <w:rFonts w:ascii="Calibri" w:hAnsi="Calibri" w:cs="Calibri"/>
        </w:rPr>
        <w:t>(vgl. Flick &amp; Voigt 2020)</w:t>
      </w:r>
      <w:r>
        <w:fldChar w:fldCharType="end"/>
      </w:r>
    </w:p>
    <w:p w14:paraId="35C98087" w14:textId="1988397A" w:rsidR="00F14C4C" w:rsidRDefault="00F14C4C" w:rsidP="00F14C4C">
      <w:pPr>
        <w:spacing w:line="360" w:lineRule="auto"/>
        <w:jc w:val="both"/>
      </w:pPr>
      <w:r>
        <w:t xml:space="preserve">Bis relativ weit im Projektverlauf (Bis nach v1.0) benutzten wir für unsere Arbeit in </w:t>
      </w:r>
      <w:proofErr w:type="spellStart"/>
      <w:r>
        <w:t>Argdown</w:t>
      </w:r>
      <w:proofErr w:type="spellEnd"/>
      <w:r>
        <w:t xml:space="preserve"> eine Struktur von 3 Dateien. Dabei gab es eine Datei, an der Claude arbeitete, eine</w:t>
      </w:r>
      <w:r w:rsidR="00587D45">
        <w:t xml:space="preserve"> weitere</w:t>
      </w:r>
      <w:r>
        <w:t>, an welcher Sebastian arbeitete und eine dritte Datei, die die beiden Dateien zusammenfügte und einige Thesen mit der Hauptthese verband. In einem .</w:t>
      </w:r>
      <w:proofErr w:type="spellStart"/>
      <w:proofErr w:type="gramStart"/>
      <w:r>
        <w:t>config.json</w:t>
      </w:r>
      <w:proofErr w:type="spellEnd"/>
      <w:proofErr w:type="gramEnd"/>
      <w:r>
        <w:t>-File wurden Metadaten und verschiedene andere Optionen festgelegt. Karten wurden mittels der Kommandozeile produziert. Diese Struktur wurde später aufgegeben, da wir es sinnvoll fanden, alle Argumente in einer Datei zu haben und auch die Arbeit mit dem Visual-Studio-Code-IDE erleichtern wollten.</w:t>
      </w:r>
    </w:p>
    <w:p w14:paraId="0E549662" w14:textId="77777777" w:rsidR="00F14C4C" w:rsidRPr="00F14C4C" w:rsidRDefault="00F14C4C" w:rsidP="00F14C4C">
      <w:pPr>
        <w:spacing w:line="360" w:lineRule="auto"/>
        <w:rPr>
          <w:u w:val="single"/>
        </w:rPr>
      </w:pPr>
      <w:proofErr w:type="spellStart"/>
      <w:r w:rsidRPr="00F14C4C">
        <w:rPr>
          <w:u w:val="single"/>
        </w:rPr>
        <w:lastRenderedPageBreak/>
        <w:t>Git</w:t>
      </w:r>
      <w:proofErr w:type="spellEnd"/>
    </w:p>
    <w:p w14:paraId="5E19F12F" w14:textId="309CAAED" w:rsidR="00F14C4C" w:rsidRDefault="00F14C4C" w:rsidP="00F14C4C">
      <w:pPr>
        <w:spacing w:line="360" w:lineRule="auto"/>
        <w:jc w:val="both"/>
      </w:pPr>
      <w:r>
        <w:t xml:space="preserve">Wir bereuen die Entscheidung nicht, ein </w:t>
      </w:r>
      <w:proofErr w:type="spellStart"/>
      <w:r>
        <w:t>Git</w:t>
      </w:r>
      <w:proofErr w:type="spellEnd"/>
      <w:r>
        <w:t>-Repository für das Projekt erstellt zu haben. Dies ermöglichte uns auf jede frühere Version der Karte zurückzuschauen, es erlaubte uns, unsere eigenen Wege zu gehen und in einem anderen Branch etwas auszuprobieren, um vielleicht später Teile daraus zu übernehmen und schlussen</w:t>
      </w:r>
      <w:r w:rsidR="00587D45">
        <w:t>d</w:t>
      </w:r>
      <w:r>
        <w:t xml:space="preserve">lich liefert es auch ein objektives Bild für Aussenstehende über unsere Arbeit und es kann transparent nachvollzogen werden, wie wir gearbeitet haben. Wir freuen uns auch in Zukunft wieder Projekte und Arbeiten in Verbindung mit </w:t>
      </w:r>
      <w:proofErr w:type="spellStart"/>
      <w:r w:rsidR="006564A0">
        <w:t>G</w:t>
      </w:r>
      <w:r>
        <w:t>it</w:t>
      </w:r>
      <w:proofErr w:type="spellEnd"/>
      <w:r>
        <w:t xml:space="preserve"> zu schreiben.</w:t>
      </w:r>
    </w:p>
    <w:p w14:paraId="24469222" w14:textId="77777777" w:rsidR="00F14C4C" w:rsidRPr="00F14C4C" w:rsidRDefault="00F14C4C" w:rsidP="00F14C4C">
      <w:pPr>
        <w:spacing w:line="360" w:lineRule="auto"/>
        <w:rPr>
          <w:u w:val="single"/>
        </w:rPr>
      </w:pPr>
      <w:proofErr w:type="spellStart"/>
      <w:r w:rsidRPr="00F14C4C">
        <w:rPr>
          <w:u w:val="single"/>
        </w:rPr>
        <w:t>Markdown</w:t>
      </w:r>
      <w:proofErr w:type="spellEnd"/>
    </w:p>
    <w:p w14:paraId="23956E45" w14:textId="15B14AFC" w:rsidR="00F14C4C" w:rsidRPr="00F14C4C" w:rsidRDefault="00F14C4C" w:rsidP="008E00CA">
      <w:pPr>
        <w:spacing w:line="360" w:lineRule="auto"/>
        <w:jc w:val="both"/>
      </w:pPr>
      <w:r>
        <w:t xml:space="preserve">Der etwas ambitionierte Plan, in diesem Projekt direkt jeden Text in </w:t>
      </w:r>
      <w:proofErr w:type="spellStart"/>
      <w:r>
        <w:t>Markdown</w:t>
      </w:r>
      <w:proofErr w:type="spellEnd"/>
      <w:r>
        <w:t xml:space="preserve"> zu schreiben, mussten wir leider aufgeben. Zu gross war die Gewohnheit eine Word-Datei zu erstellen. Dennoch konnten wir zumindest das Journal bis zu Version 1, unsere Notizen und den Projektbeschrieb in </w:t>
      </w:r>
      <w:proofErr w:type="spellStart"/>
      <w:r>
        <w:t>Markdown</w:t>
      </w:r>
      <w:proofErr w:type="spellEnd"/>
      <w:r>
        <w:t xml:space="preserve"> verfassen und haben auch gute Erfahrungen damit gemacht. Wir sind der Überzeugung, dass </w:t>
      </w:r>
      <w:proofErr w:type="spellStart"/>
      <w:r>
        <w:t>Markdown</w:t>
      </w:r>
      <w:proofErr w:type="spellEnd"/>
      <w:r>
        <w:t xml:space="preserve"> schon bald verbreitet auch in der akademischen Welt überall dort eingesetzt wird, wo Latex als Textsatz-Engine nicht unbedingt nötig ist.</w:t>
      </w:r>
    </w:p>
    <w:p w14:paraId="098F01AD" w14:textId="6970FEE4" w:rsidR="00053D52" w:rsidRPr="00053D52" w:rsidRDefault="00053D52" w:rsidP="008E00CA">
      <w:pPr>
        <w:pStyle w:val="berschrift2"/>
        <w:spacing w:line="360" w:lineRule="auto"/>
        <w:jc w:val="both"/>
      </w:pPr>
      <w:r w:rsidRPr="00071AC8">
        <w:t xml:space="preserve">Arbeitsteilung </w:t>
      </w:r>
      <w:r w:rsidR="00D579B5">
        <w:t xml:space="preserve">und Herangehensweise </w:t>
      </w:r>
      <w:r w:rsidR="006564A0">
        <w:t>an</w:t>
      </w:r>
      <w:r w:rsidR="00D579B5">
        <w:t xml:space="preserve"> die Textgrundlage</w:t>
      </w:r>
    </w:p>
    <w:p w14:paraId="21000AD0" w14:textId="115D8607" w:rsidR="00252BBB" w:rsidRPr="00587D45" w:rsidRDefault="00E82CD2" w:rsidP="008E00CA">
      <w:pPr>
        <w:spacing w:line="360" w:lineRule="auto"/>
        <w:jc w:val="both"/>
        <w:rPr>
          <w:rFonts w:cstheme="minorHAnsi"/>
        </w:rPr>
      </w:pPr>
      <w:r>
        <w:rPr>
          <w:rFonts w:cstheme="minorHAnsi"/>
        </w:rPr>
        <w:t>Im Team wurde</w:t>
      </w:r>
      <w:r w:rsidR="006564A0">
        <w:rPr>
          <w:rFonts w:cstheme="minorHAnsi"/>
        </w:rPr>
        <w:t>n</w:t>
      </w:r>
      <w:r>
        <w:rPr>
          <w:rFonts w:cstheme="minorHAnsi"/>
        </w:rPr>
        <w:t xml:space="preserve"> die zu untersuchenden Artikel grob nach kurzfristigen und längerfristigen Gefahren aufgeteilt. Während Claude zuerst das Buch «</w:t>
      </w:r>
      <w:proofErr w:type="spellStart"/>
      <w:r>
        <w:rPr>
          <w:rFonts w:cstheme="minorHAnsi"/>
        </w:rPr>
        <w:t>Superintelligence</w:t>
      </w:r>
      <w:proofErr w:type="spellEnd"/>
      <w:r>
        <w:rPr>
          <w:rFonts w:cstheme="minorHAnsi"/>
        </w:rPr>
        <w:t xml:space="preserve">» des Philosophen und Futurologen Nick </w:t>
      </w:r>
      <w:proofErr w:type="spellStart"/>
      <w:r>
        <w:rPr>
          <w:rFonts w:cstheme="minorHAnsi"/>
        </w:rPr>
        <w:t>Bostrom</w:t>
      </w:r>
      <w:proofErr w:type="spellEnd"/>
      <w:r>
        <w:rPr>
          <w:rFonts w:cstheme="minorHAnsi"/>
        </w:rPr>
        <w:t xml:space="preserve"> untersuchte und sich somit in die längerfristigen Gefahren der AI-Entwicklung einarbeitete, </w:t>
      </w:r>
      <w:r w:rsidR="00C950A7">
        <w:rPr>
          <w:rFonts w:cstheme="minorHAnsi"/>
        </w:rPr>
        <w:t>analysierte</w:t>
      </w:r>
      <w:r>
        <w:rPr>
          <w:rFonts w:cstheme="minorHAnsi"/>
        </w:rPr>
        <w:t xml:space="preserve"> Sebastian das Buch «The Second </w:t>
      </w:r>
      <w:proofErr w:type="spellStart"/>
      <w:r>
        <w:rPr>
          <w:rFonts w:cstheme="minorHAnsi"/>
        </w:rPr>
        <w:t>Machine</w:t>
      </w:r>
      <w:proofErr w:type="spellEnd"/>
      <w:r>
        <w:rPr>
          <w:rFonts w:cstheme="minorHAnsi"/>
        </w:rPr>
        <w:t xml:space="preserve"> Age» von Erik </w:t>
      </w:r>
      <w:proofErr w:type="spellStart"/>
      <w:r>
        <w:rPr>
          <w:rFonts w:cstheme="minorHAnsi"/>
        </w:rPr>
        <w:t>Brynjolfsson</w:t>
      </w:r>
      <w:proofErr w:type="spellEnd"/>
      <w:r>
        <w:rPr>
          <w:rFonts w:cstheme="minorHAnsi"/>
        </w:rPr>
        <w:t xml:space="preserve"> und Andrew McAfee</w:t>
      </w:r>
      <w:r w:rsidR="00674099">
        <w:rPr>
          <w:rFonts w:cstheme="minorHAnsi"/>
        </w:rPr>
        <w:t>, welches den Fokus auf d</w:t>
      </w:r>
      <w:r w:rsidR="004432AE">
        <w:rPr>
          <w:rFonts w:cstheme="minorHAnsi"/>
        </w:rPr>
        <w:t>ie</w:t>
      </w:r>
      <w:r w:rsidR="00674099">
        <w:rPr>
          <w:rFonts w:cstheme="minorHAnsi"/>
        </w:rPr>
        <w:t xml:space="preserve"> wirtschaftlichen Auswirkungen der AI legt</w:t>
      </w:r>
      <w:r w:rsidR="00053D52">
        <w:rPr>
          <w:rFonts w:cstheme="minorHAnsi"/>
        </w:rPr>
        <w:t>.</w:t>
      </w:r>
      <w:r w:rsidR="00587D45">
        <w:rPr>
          <w:rFonts w:cstheme="minorHAnsi"/>
        </w:rPr>
        <w:t xml:space="preserve"> </w:t>
      </w:r>
      <w:r w:rsidR="00D579B5">
        <w:rPr>
          <w:rFonts w:cstheme="minorHAnsi"/>
          <w:bCs/>
        </w:rPr>
        <w:t>Zudem haben wir verschiedene Themengebiete aus dem «Open Letter» gewählt, welche uns relevant erschienen. Es war klar, dass wir nicht auf alle Themen eingehen können, da dies den Rahmen der Arbeit gesprengt hätte. So entschieden wir uns, weitere selektive Artikel zu den Themen Militär, Wirtschaft, und Computer Science zu analysieren.</w:t>
      </w:r>
    </w:p>
    <w:p w14:paraId="7109BD6B" w14:textId="7315A8F7" w:rsidR="00AC47DA" w:rsidRPr="00AC47DA" w:rsidRDefault="00AC47DA" w:rsidP="008E00CA">
      <w:pPr>
        <w:pStyle w:val="berschrift2"/>
        <w:spacing w:line="360" w:lineRule="auto"/>
        <w:jc w:val="both"/>
      </w:pPr>
      <w:r w:rsidRPr="00AC47DA">
        <w:t>Erste Erkenntnisse</w:t>
      </w:r>
    </w:p>
    <w:p w14:paraId="2468441D" w14:textId="7710877D" w:rsidR="00AC47DA" w:rsidRDefault="00AC47DA" w:rsidP="008E00CA">
      <w:pPr>
        <w:spacing w:line="360" w:lineRule="auto"/>
        <w:jc w:val="both"/>
        <w:rPr>
          <w:rFonts w:cstheme="minorHAnsi"/>
        </w:rPr>
      </w:pPr>
      <w:r w:rsidRPr="00D02012">
        <w:rPr>
          <w:rFonts w:cstheme="minorHAnsi"/>
        </w:rPr>
        <w:t>Wir haben durch die Auswahl der Texte, welche wir bearbeitet und</w:t>
      </w:r>
      <w:r w:rsidR="004432AE">
        <w:rPr>
          <w:rFonts w:cstheme="minorHAnsi"/>
        </w:rPr>
        <w:t xml:space="preserve"> aus welchen wir </w:t>
      </w:r>
      <w:proofErr w:type="gramStart"/>
      <w:r w:rsidRPr="00D02012">
        <w:rPr>
          <w:rFonts w:cstheme="minorHAnsi"/>
        </w:rPr>
        <w:t>Argumente  rekonstruiert</w:t>
      </w:r>
      <w:proofErr w:type="gramEnd"/>
      <w:r w:rsidRPr="00D02012">
        <w:rPr>
          <w:rFonts w:cstheme="minorHAnsi"/>
        </w:rPr>
        <w:t xml:space="preserve"> haben, einen guten Überblick der Gefahren der AI-Entwicklung gewonnen. Die Kernaussagen der einzelnen Texte </w:t>
      </w:r>
      <w:r>
        <w:rPr>
          <w:rFonts w:cstheme="minorHAnsi"/>
        </w:rPr>
        <w:t>wurden</w:t>
      </w:r>
      <w:r w:rsidRPr="00D02012">
        <w:rPr>
          <w:rFonts w:cstheme="minorHAnsi"/>
        </w:rPr>
        <w:t xml:space="preserve"> analysiert und als Argumente rekonstruiert</w:t>
      </w:r>
      <w:r>
        <w:rPr>
          <w:rFonts w:cstheme="minorHAnsi"/>
        </w:rPr>
        <w:t>.</w:t>
      </w:r>
    </w:p>
    <w:p w14:paraId="119C1386" w14:textId="23DB4F9D" w:rsidR="007576A1" w:rsidRDefault="007576A1" w:rsidP="008E00CA">
      <w:pPr>
        <w:spacing w:line="360" w:lineRule="auto"/>
        <w:jc w:val="both"/>
        <w:rPr>
          <w:rFonts w:cstheme="minorHAnsi"/>
        </w:rPr>
      </w:pPr>
      <w:r>
        <w:rPr>
          <w:rFonts w:cstheme="minorHAnsi"/>
        </w:rPr>
        <w:t xml:space="preserve">Die Rekonstruktion hat aber einige Schwierigkeiten aufgezeigt. So ist es oft nicht einfach ein komplettes Argument aus einer spezifischen Textstelle herauszukristallisieren. Die Argumente aus </w:t>
      </w:r>
      <w:r>
        <w:rPr>
          <w:rFonts w:cstheme="minorHAnsi"/>
        </w:rPr>
        <w:lastRenderedPageBreak/>
        <w:t>dem Buch «</w:t>
      </w:r>
      <w:proofErr w:type="spellStart"/>
      <w:r>
        <w:rPr>
          <w:rFonts w:cstheme="minorHAnsi"/>
        </w:rPr>
        <w:t>Superintelligence</w:t>
      </w:r>
      <w:proofErr w:type="spellEnd"/>
      <w:r>
        <w:rPr>
          <w:rFonts w:cstheme="minorHAnsi"/>
        </w:rPr>
        <w:t xml:space="preserve">» strecken sich über mehrere Kapitel hinweg. Zudem ist es nicht </w:t>
      </w:r>
      <w:proofErr w:type="gramStart"/>
      <w:r>
        <w:rPr>
          <w:rFonts w:cstheme="minorHAnsi"/>
        </w:rPr>
        <w:t xml:space="preserve">ganz </w:t>
      </w:r>
      <w:r w:rsidR="00587D45">
        <w:rPr>
          <w:rFonts w:cstheme="minorHAnsi"/>
        </w:rPr>
        <w:t>offen</w:t>
      </w:r>
      <w:r>
        <w:rPr>
          <w:rFonts w:cstheme="minorHAnsi"/>
        </w:rPr>
        <w:t>sichtlich</w:t>
      </w:r>
      <w:proofErr w:type="gramEnd"/>
      <w:r>
        <w:rPr>
          <w:rFonts w:cstheme="minorHAnsi"/>
        </w:rPr>
        <w:t xml:space="preserve">, welche Argumente in andere greifen. </w:t>
      </w:r>
      <w:r w:rsidR="00A65A6F">
        <w:rPr>
          <w:rFonts w:cstheme="minorHAnsi"/>
        </w:rPr>
        <w:t>Weil wir möglichst exakt arbeiten</w:t>
      </w:r>
      <w:r>
        <w:rPr>
          <w:rFonts w:cstheme="minorHAnsi"/>
        </w:rPr>
        <w:t xml:space="preserve"> und </w:t>
      </w:r>
      <w:r w:rsidR="00A65A6F">
        <w:rPr>
          <w:rFonts w:cstheme="minorHAnsi"/>
        </w:rPr>
        <w:t>so nah wie möglich am Wortlaut bleiben wollten, ergaben sich einige Argumentreihen,</w:t>
      </w:r>
      <w:r>
        <w:rPr>
          <w:rFonts w:cstheme="minorHAnsi"/>
        </w:rPr>
        <w:t xml:space="preserve"> die </w:t>
      </w:r>
      <w:r w:rsidR="00A65A6F">
        <w:rPr>
          <w:rFonts w:cstheme="minorHAnsi"/>
        </w:rPr>
        <w:t>für sich stehen. Zudem</w:t>
      </w:r>
      <w:r>
        <w:rPr>
          <w:rFonts w:cstheme="minorHAnsi"/>
        </w:rPr>
        <w:t xml:space="preserve"> haben wir </w:t>
      </w:r>
      <w:r w:rsidR="003D2192">
        <w:rPr>
          <w:rFonts w:cstheme="minorHAnsi"/>
        </w:rPr>
        <w:t xml:space="preserve">beim Verknüpfen der </w:t>
      </w:r>
      <w:r>
        <w:rPr>
          <w:rFonts w:cstheme="minorHAnsi"/>
        </w:rPr>
        <w:t xml:space="preserve">Argumente </w:t>
      </w:r>
      <w:r w:rsidR="003D2192">
        <w:rPr>
          <w:rFonts w:cstheme="minorHAnsi"/>
        </w:rPr>
        <w:t>auf eine starke Abhängigkeit geachtet.</w:t>
      </w:r>
      <w:r>
        <w:rPr>
          <w:rFonts w:cstheme="minorHAnsi"/>
        </w:rPr>
        <w:t xml:space="preserve"> So unterstützt das Argument «Strategischer Vorteil» einer Superintelligenz </w:t>
      </w:r>
      <w:r w:rsidR="003D2192">
        <w:rPr>
          <w:rFonts w:cstheme="minorHAnsi"/>
        </w:rPr>
        <w:t>nur</w:t>
      </w:r>
      <w:r>
        <w:rPr>
          <w:rFonts w:cstheme="minorHAnsi"/>
        </w:rPr>
        <w:t xml:space="preserve"> «Zukunft verändern» und «Globale Zerstörung</w:t>
      </w:r>
      <w:r w:rsidR="00A65A6F">
        <w:rPr>
          <w:rFonts w:cstheme="minorHAnsi"/>
        </w:rPr>
        <w:t>»</w:t>
      </w:r>
      <w:r w:rsidR="003D2192">
        <w:rPr>
          <w:rFonts w:cstheme="minorHAnsi"/>
        </w:rPr>
        <w:t xml:space="preserve">. Auch wenn strategische Vorteile in vielen weiteren Gebieten wichtig sind, </w:t>
      </w:r>
      <w:r>
        <w:rPr>
          <w:rFonts w:cstheme="minorHAnsi"/>
        </w:rPr>
        <w:t xml:space="preserve">haben </w:t>
      </w:r>
      <w:r w:rsidR="003D2192">
        <w:rPr>
          <w:rFonts w:cstheme="minorHAnsi"/>
        </w:rPr>
        <w:t>wir</w:t>
      </w:r>
      <w:r>
        <w:rPr>
          <w:rFonts w:cstheme="minorHAnsi"/>
        </w:rPr>
        <w:t xml:space="preserve"> davon abgesehen, d</w:t>
      </w:r>
      <w:r w:rsidR="004432AE">
        <w:rPr>
          <w:rFonts w:cstheme="minorHAnsi"/>
        </w:rPr>
        <w:t>en</w:t>
      </w:r>
      <w:r>
        <w:rPr>
          <w:rFonts w:cstheme="minorHAnsi"/>
        </w:rPr>
        <w:t xml:space="preserve"> strategischen Vorteil</w:t>
      </w:r>
      <w:r w:rsidR="004432AE">
        <w:rPr>
          <w:rFonts w:cstheme="minorHAnsi"/>
        </w:rPr>
        <w:t xml:space="preserve">, um welchen es im Argument geht, </w:t>
      </w:r>
      <w:r>
        <w:rPr>
          <w:rFonts w:cstheme="minorHAnsi"/>
        </w:rPr>
        <w:t xml:space="preserve">auch in weitere </w:t>
      </w:r>
      <w:r w:rsidR="00930336">
        <w:rPr>
          <w:rFonts w:cstheme="minorHAnsi"/>
        </w:rPr>
        <w:t>Argumente</w:t>
      </w:r>
      <w:r w:rsidR="00FC396E">
        <w:rPr>
          <w:rFonts w:cstheme="minorHAnsi"/>
        </w:rPr>
        <w:t xml:space="preserve"> </w:t>
      </w:r>
      <w:r>
        <w:rPr>
          <w:rFonts w:cstheme="minorHAnsi"/>
        </w:rPr>
        <w:t>einfliessen zu lassen.</w:t>
      </w:r>
      <w:r w:rsidR="003D2192">
        <w:rPr>
          <w:rFonts w:cstheme="minorHAnsi"/>
        </w:rPr>
        <w:t xml:space="preserve"> </w:t>
      </w:r>
    </w:p>
    <w:p w14:paraId="1B0810E8" w14:textId="2F8A0590" w:rsidR="00930336" w:rsidRDefault="00930336" w:rsidP="008E00CA">
      <w:pPr>
        <w:spacing w:line="360" w:lineRule="auto"/>
        <w:jc w:val="both"/>
        <w:rPr>
          <w:rFonts w:cstheme="minorHAnsi"/>
        </w:rPr>
      </w:pPr>
      <w:r>
        <w:rPr>
          <w:rFonts w:cstheme="minorHAnsi"/>
        </w:rPr>
        <w:t xml:space="preserve">Unser Entscheid, die Arbeit auf Deutsch zu verfassen, führte dazu, dass einige Ausdrücke bei der Übersetzung die Gefahr mit sich </w:t>
      </w:r>
      <w:r w:rsidR="006D180D">
        <w:rPr>
          <w:rFonts w:cstheme="minorHAnsi"/>
        </w:rPr>
        <w:t>brachten</w:t>
      </w:r>
      <w:r w:rsidR="004432AE">
        <w:rPr>
          <w:rFonts w:cstheme="minorHAnsi"/>
        </w:rPr>
        <w:t>,</w:t>
      </w:r>
      <w:r>
        <w:rPr>
          <w:rFonts w:cstheme="minorHAnsi"/>
        </w:rPr>
        <w:t xml:space="preserve"> nicht genau dasselbe </w:t>
      </w:r>
      <w:r w:rsidR="006D180D">
        <w:rPr>
          <w:rFonts w:cstheme="minorHAnsi"/>
        </w:rPr>
        <w:t>a</w:t>
      </w:r>
      <w:r>
        <w:rPr>
          <w:rFonts w:cstheme="minorHAnsi"/>
        </w:rPr>
        <w:t>uszudrücken.</w:t>
      </w:r>
      <w:r w:rsidR="006D180D">
        <w:rPr>
          <w:rFonts w:cstheme="minorHAnsi"/>
        </w:rPr>
        <w:t xml:space="preserve"> </w:t>
      </w:r>
      <w:r w:rsidR="006D180D" w:rsidRPr="00D02012">
        <w:rPr>
          <w:rFonts w:cstheme="minorHAnsi"/>
        </w:rPr>
        <w:t xml:space="preserve">Durch die teilweise komplexe Formulierung mit vielen spezifischen Fachausdrücken in den Texten hat sich die Übersetzung als schwierig herausgestellt. Gewisse (Fach-) Ausdrücke lassen sich entweder gar nicht oder nur schwer übersetzen, ohne den Inhalt geringfügig zu verändern. </w:t>
      </w:r>
      <w:r>
        <w:rPr>
          <w:rFonts w:cstheme="minorHAnsi"/>
        </w:rPr>
        <w:t>Ein solches Wort war das englische «</w:t>
      </w:r>
      <w:proofErr w:type="spellStart"/>
      <w:r>
        <w:rPr>
          <w:rFonts w:cstheme="minorHAnsi"/>
        </w:rPr>
        <w:t>Emergence</w:t>
      </w:r>
      <w:proofErr w:type="spellEnd"/>
      <w:r>
        <w:rPr>
          <w:rFonts w:cstheme="minorHAnsi"/>
        </w:rPr>
        <w:t xml:space="preserve">», welches </w:t>
      </w:r>
      <w:r w:rsidR="00325F8A">
        <w:rPr>
          <w:rFonts w:cstheme="minorHAnsi"/>
        </w:rPr>
        <w:t xml:space="preserve">je </w:t>
      </w:r>
      <w:r>
        <w:rPr>
          <w:rFonts w:cstheme="minorHAnsi"/>
        </w:rPr>
        <w:t xml:space="preserve">nach Themengebiet (Botanik, Technologie, Philosophie des Geistes, etc.) verschieden aufgefasst werden kann. Wir haben uns auf den Ausdruck «Entstehen» geeinigt. Dies umfasst zwar nicht die ganze Definition des Wortes, aber </w:t>
      </w:r>
      <w:r w:rsidR="00E133FC">
        <w:rPr>
          <w:rFonts w:cstheme="minorHAnsi"/>
        </w:rPr>
        <w:t>ist</w:t>
      </w:r>
      <w:r>
        <w:rPr>
          <w:rFonts w:cstheme="minorHAnsi"/>
        </w:rPr>
        <w:t xml:space="preserve"> im Kontext des Argumentes </w:t>
      </w:r>
      <w:r w:rsidR="00E133FC">
        <w:rPr>
          <w:rFonts w:cstheme="minorHAnsi"/>
        </w:rPr>
        <w:t>verständlicher.</w:t>
      </w:r>
    </w:p>
    <w:p w14:paraId="3A27F60E" w14:textId="28225421" w:rsidR="00E133FC" w:rsidRDefault="00E133FC" w:rsidP="008E00CA">
      <w:pPr>
        <w:spacing w:line="360" w:lineRule="auto"/>
        <w:jc w:val="both"/>
        <w:rPr>
          <w:rFonts w:cstheme="minorHAnsi"/>
        </w:rPr>
      </w:pPr>
      <w:r>
        <w:rPr>
          <w:rFonts w:cstheme="minorHAnsi"/>
        </w:rPr>
        <w:t>Die Hauptherausforderung dieser ersten Phase war die logische Form der Argumente. Es war zum Teil nicht einfach, ein</w:t>
      </w:r>
      <w:r w:rsidR="00325F8A">
        <w:rPr>
          <w:rFonts w:cstheme="minorHAnsi"/>
        </w:rPr>
        <w:t xml:space="preserve"> deduktiv gültiges</w:t>
      </w:r>
      <w:r>
        <w:rPr>
          <w:rFonts w:cstheme="minorHAnsi"/>
        </w:rPr>
        <w:t xml:space="preserve"> Argument aus den Textstellen herauszuziehen. Die Schwierigkeit ergab sich dann, aus den Texten genügend </w:t>
      </w:r>
      <w:r w:rsidR="00325F8A">
        <w:rPr>
          <w:rFonts w:cstheme="minorHAnsi"/>
        </w:rPr>
        <w:t>implizit angenommene Prämissen</w:t>
      </w:r>
      <w:r>
        <w:rPr>
          <w:rFonts w:cstheme="minorHAnsi"/>
        </w:rPr>
        <w:t xml:space="preserve"> zu erkennen und in einem zweiten Schritt diese zu ergänzen, ohne die Aussage des Autors zu verändern und zu stark eingreifen zu wollen. Durch die Übersetzung von Englisch nach Deutsch </w:t>
      </w:r>
      <w:r w:rsidR="00325F8A">
        <w:rPr>
          <w:rFonts w:cstheme="minorHAnsi"/>
        </w:rPr>
        <w:t>verstärkte</w:t>
      </w:r>
      <w:r>
        <w:rPr>
          <w:rFonts w:cstheme="minorHAnsi"/>
        </w:rPr>
        <w:t xml:space="preserve"> sich dies</w:t>
      </w:r>
      <w:r w:rsidR="00E90089">
        <w:rPr>
          <w:rFonts w:cstheme="minorHAnsi"/>
        </w:rPr>
        <w:t>e Gefahr,</w:t>
      </w:r>
      <w:r>
        <w:rPr>
          <w:rFonts w:cstheme="minorHAnsi"/>
        </w:rPr>
        <w:t xml:space="preserve"> aber gab uns </w:t>
      </w:r>
      <w:r w:rsidR="00252BBB">
        <w:rPr>
          <w:rFonts w:cstheme="minorHAnsi"/>
        </w:rPr>
        <w:t>auch</w:t>
      </w:r>
      <w:r>
        <w:rPr>
          <w:rFonts w:cstheme="minorHAnsi"/>
        </w:rPr>
        <w:t xml:space="preserve"> die Möglichkeit, </w:t>
      </w:r>
      <w:r w:rsidR="00E90089">
        <w:rPr>
          <w:rFonts w:cstheme="minorHAnsi"/>
        </w:rPr>
        <w:t xml:space="preserve">mit den einzelnen Prämissen besser umgehen zu können. </w:t>
      </w:r>
      <w:r w:rsidR="00325F8A">
        <w:rPr>
          <w:rFonts w:cstheme="minorHAnsi"/>
        </w:rPr>
        <w:t>Die Übersetzung</w:t>
      </w:r>
      <w:r w:rsidR="00D579B5">
        <w:rPr>
          <w:rFonts w:cstheme="minorHAnsi"/>
        </w:rPr>
        <w:t xml:space="preserve"> vereinfachte die Umformulierung, so dass die Argumente auch deduktiv gültig sind.</w:t>
      </w:r>
    </w:p>
    <w:p w14:paraId="201958FE" w14:textId="7976EFA1" w:rsidR="00991F47" w:rsidRDefault="00252BBB" w:rsidP="008E00CA">
      <w:pPr>
        <w:spacing w:line="360" w:lineRule="auto"/>
        <w:jc w:val="both"/>
        <w:rPr>
          <w:rFonts w:cstheme="minorHAnsi"/>
        </w:rPr>
      </w:pPr>
      <w:r>
        <w:rPr>
          <w:rFonts w:cstheme="minorHAnsi"/>
        </w:rPr>
        <w:t>Ein weiterer Punkt, welcher uns Schwierigkeiten bereitete, war die</w:t>
      </w:r>
      <w:r w:rsidR="00497BD0">
        <w:rPr>
          <w:rFonts w:cstheme="minorHAnsi"/>
        </w:rPr>
        <w:t xml:space="preserve"> Stärke der Argumente und der Umgang mit </w:t>
      </w:r>
      <w:r w:rsidR="006D180D">
        <w:rPr>
          <w:rFonts w:cstheme="minorHAnsi"/>
        </w:rPr>
        <w:t>Konjunktiv</w:t>
      </w:r>
      <w:r w:rsidR="00325F8A">
        <w:rPr>
          <w:rFonts w:cstheme="minorHAnsi"/>
        </w:rPr>
        <w:t>-Formulierungen</w:t>
      </w:r>
      <w:r w:rsidR="006D180D">
        <w:rPr>
          <w:rFonts w:cstheme="minorHAnsi"/>
        </w:rPr>
        <w:t xml:space="preserve"> und </w:t>
      </w:r>
      <w:r w:rsidR="00497BD0">
        <w:rPr>
          <w:rFonts w:cstheme="minorHAnsi"/>
        </w:rPr>
        <w:t xml:space="preserve">Hypothesen. Da sich die AI rapide entwickelt und besonders die in der Zukunft liegenden Gefahren nicht genau absehbar sind, wurden in den Texten vielfach «kann eine Gefahr sein» geschrieben. Dies konstant als «ist eine Gefahr» </w:t>
      </w:r>
      <w:r w:rsidR="004432AE">
        <w:rPr>
          <w:rFonts w:cstheme="minorHAnsi"/>
        </w:rPr>
        <w:t>auszulegen</w:t>
      </w:r>
      <w:r w:rsidR="00497BD0">
        <w:rPr>
          <w:rFonts w:cstheme="minorHAnsi"/>
        </w:rPr>
        <w:t xml:space="preserve">, wollten wir nicht. Dadurch </w:t>
      </w:r>
      <w:r w:rsidR="004432AE">
        <w:rPr>
          <w:rFonts w:cstheme="minorHAnsi"/>
        </w:rPr>
        <w:t>sind verschiedene Argumente nicht so stark wie sie sein könnten</w:t>
      </w:r>
      <w:r w:rsidR="00497BD0">
        <w:rPr>
          <w:rFonts w:cstheme="minorHAnsi"/>
        </w:rPr>
        <w:t>.</w:t>
      </w:r>
    </w:p>
    <w:p w14:paraId="4DA41C52" w14:textId="1567D1A5" w:rsidR="00376314" w:rsidRDefault="00FC396E" w:rsidP="008E00CA">
      <w:pPr>
        <w:spacing w:line="360" w:lineRule="auto"/>
        <w:jc w:val="both"/>
        <w:rPr>
          <w:rFonts w:cstheme="minorHAnsi"/>
        </w:rPr>
      </w:pPr>
      <w:r>
        <w:rPr>
          <w:rFonts w:cstheme="minorHAnsi"/>
        </w:rPr>
        <w:lastRenderedPageBreak/>
        <w:t xml:space="preserve">Die resultierende Karte zeigte auch ein weiteres Problem auf: </w:t>
      </w:r>
      <w:r w:rsidR="005A6B4C">
        <w:rPr>
          <w:rFonts w:cstheme="minorHAnsi"/>
        </w:rPr>
        <w:t>Wir hatten nun eine sehr breite Karte mit verschiedenen Gruppen, welche alle auf eine einzelne Haupt</w:t>
      </w:r>
      <w:r w:rsidR="00F14C4C">
        <w:rPr>
          <w:rFonts w:cstheme="minorHAnsi"/>
        </w:rPr>
        <w:t>t</w:t>
      </w:r>
      <w:r w:rsidR="005A6B4C">
        <w:rPr>
          <w:rFonts w:cstheme="minorHAnsi"/>
        </w:rPr>
        <w:t>hese (AI ist gefährlich) z</w:t>
      </w:r>
      <w:r w:rsidR="0008676E">
        <w:rPr>
          <w:rFonts w:cstheme="minorHAnsi"/>
        </w:rPr>
        <w:t>uliefen</w:t>
      </w:r>
      <w:r w:rsidR="005A6B4C">
        <w:rPr>
          <w:rFonts w:cstheme="minorHAnsi"/>
        </w:rPr>
        <w:t>. Wir ha</w:t>
      </w:r>
      <w:r w:rsidR="00325F8A">
        <w:rPr>
          <w:rFonts w:cstheme="minorHAnsi"/>
        </w:rPr>
        <w:t>tt</w:t>
      </w:r>
      <w:r w:rsidR="005A6B4C">
        <w:rPr>
          <w:rFonts w:cstheme="minorHAnsi"/>
        </w:rPr>
        <w:t xml:space="preserve">en </w:t>
      </w:r>
      <w:r w:rsidR="00325F8A">
        <w:rPr>
          <w:rFonts w:cstheme="minorHAnsi"/>
        </w:rPr>
        <w:t xml:space="preserve">nun </w:t>
      </w:r>
      <w:r w:rsidR="005A6B4C">
        <w:rPr>
          <w:rFonts w:cstheme="minorHAnsi"/>
        </w:rPr>
        <w:t>zwar in den Argumenten eine Hierarchie, aber die Karte selbst war noch sehr flach.</w:t>
      </w:r>
    </w:p>
    <w:p w14:paraId="3BFB578E" w14:textId="1989B832" w:rsidR="00216F21" w:rsidRDefault="00216F21" w:rsidP="008E00CA">
      <w:pPr>
        <w:pStyle w:val="berschrift2"/>
        <w:spacing w:line="360" w:lineRule="auto"/>
        <w:jc w:val="both"/>
      </w:pPr>
      <w:r>
        <w:t>Ergebnisse</w:t>
      </w:r>
    </w:p>
    <w:p w14:paraId="2437991B" w14:textId="37D5179C" w:rsidR="00D93233" w:rsidRDefault="008C24EF" w:rsidP="008E00CA">
      <w:pPr>
        <w:spacing w:line="360" w:lineRule="auto"/>
        <w:jc w:val="both"/>
      </w:pPr>
      <w:r>
        <w:t>Gerne möchte</w:t>
      </w:r>
      <w:r w:rsidR="00587D45">
        <w:t>n</w:t>
      </w:r>
      <w:r>
        <w:t xml:space="preserve"> </w:t>
      </w:r>
      <w:r w:rsidR="00587D45">
        <w:t>wir</w:t>
      </w:r>
      <w:r>
        <w:t xml:space="preserve"> den ungewöhnlichsten Teil unserer Karte kurz beschreiben. Die These </w:t>
      </w:r>
      <w:r w:rsidRPr="008C24EF">
        <w:rPr>
          <w:i/>
          <w:iCs/>
        </w:rPr>
        <w:t>[Machtkonzentration Aktuell]</w:t>
      </w:r>
      <w:r>
        <w:t xml:space="preserve"> ist eine der Hauptthesen in unserer Karte und entspringt aus </w:t>
      </w:r>
      <w:r>
        <w:fldChar w:fldCharType="begin"/>
      </w:r>
      <w:r w:rsidR="00DE19E9">
        <w:instrText xml:space="preserve"> ADDIN ZOTERO_ITEM CSL_CITATION {"citationID":"lHK85zLN","properties":{"formattedCitation":"(Brynjolfsson &amp; McAfee 2014: Kap.10; Mokyr 2014)","plainCitation":"(Brynjolfsson &amp; McAfee 2014: Kap.10; Mokyr 2014)","dontUpdate":true,"noteIndex":0},"citationItems":[{"id":808,"uris":["http://zotero.org/groups/2463181/items/R3VD9HAH"],"uri":["http://zotero.org/groups/2463181/items/R3VD9HAH"],"itemData":{"id":808,"type":"book","event-place":"New York","note":"Open Library ID: OL25616247M\nCitation Key: brynjolfssonSecondMachineAge2014","number-of-pages":"306","publisher":"W.W. Norton &amp; Co.","publisher-place":"New York","source":"The Open Library","title":"The Second Machine Age: work, progress, and prosperity in a time of brilliant technologies","title-short":"The Second Machine Age","author":[{"family":"Brynjolfsson","given":"Erik"},{"family":"McAfee","given":"Andrew"}],"issued":{"date-parts":[["2014"]]}},"locator":"10","label":"chapter"},{"id":806,"uris":["http://zotero.org/groups/2463181/items/LDCZ7P8A"],"uri":["http://zotero.org/groups/2463181/items/LDCZ7P8A"],"itemData":{"id":806,"type":"post-weblog","abstract":"In the aftermath of the Great Recession, many economists are persuaded that slow growth is here to stay. This chapter argues that technological progress – particularly in areas such as computing, materials, and genetic engineering – will prove the pessimists wrong. The indirect effects of science on productivity through the tools it provides scientific research may dwarf the direct effects in the long run. Although technological advances may polarise labour markets, they also bring widespread benefits that are not accurately reflected in aggregate statistics.","container-title":"VoxEU.org","note":"source: VoxEU","title":"Secular stagnation? Not in your life","title-short":"Secular stagnation?","URL":"https://voxeu.org/article/secular-stagnation-not-your-life","author":[{"family":"Mokyr","given":"Joel"}],"accessed":{"date-parts":[["2020",3,23]]},"issued":{"date-parts":[["2014",8,11]]}}}],"schema":"https://github.com/citation-style-language/schema/raw/master/csl-citation.json"} </w:instrText>
      </w:r>
      <w:r>
        <w:fldChar w:fldCharType="separate"/>
      </w:r>
      <w:proofErr w:type="spellStart"/>
      <w:r w:rsidRPr="004873A6">
        <w:rPr>
          <w:rFonts w:ascii="Calibri" w:hAnsi="Calibri" w:cs="Calibri"/>
        </w:rPr>
        <w:t>Brynjolfsson</w:t>
      </w:r>
      <w:proofErr w:type="spellEnd"/>
      <w:r w:rsidRPr="004873A6">
        <w:rPr>
          <w:rFonts w:ascii="Calibri" w:hAnsi="Calibri" w:cs="Calibri"/>
        </w:rPr>
        <w:t xml:space="preserve"> &amp; McAfee 2014</w:t>
      </w:r>
      <w:r>
        <w:rPr>
          <w:rFonts w:ascii="Calibri" w:hAnsi="Calibri" w:cs="Calibri"/>
        </w:rPr>
        <w:t xml:space="preserve"> und</w:t>
      </w:r>
      <w:r w:rsidRPr="008C24EF">
        <w:rPr>
          <w:rFonts w:ascii="Calibri" w:hAnsi="Calibri" w:cs="Calibri"/>
        </w:rPr>
        <w:t xml:space="preserve"> </w:t>
      </w:r>
      <w:proofErr w:type="spellStart"/>
      <w:r w:rsidRPr="004873A6">
        <w:rPr>
          <w:rFonts w:ascii="Calibri" w:hAnsi="Calibri" w:cs="Calibri"/>
        </w:rPr>
        <w:t>Mokyr</w:t>
      </w:r>
      <w:proofErr w:type="spellEnd"/>
      <w:r w:rsidRPr="004873A6">
        <w:rPr>
          <w:rFonts w:ascii="Calibri" w:hAnsi="Calibri" w:cs="Calibri"/>
        </w:rPr>
        <w:t xml:space="preserve"> 2014</w:t>
      </w:r>
      <w:r>
        <w:fldChar w:fldCharType="end"/>
      </w:r>
      <w:r>
        <w:t>. Die These besagt, dass durch die Entwicklung von AI ein labiles Wirtschaftssystem entsteht</w:t>
      </w:r>
      <w:r w:rsidR="008E00CA">
        <w:t>,</w:t>
      </w:r>
      <w:r>
        <w:t xml:space="preserve"> in dem einzelne Akteure extreme Macht besitzen. </w:t>
      </w:r>
      <w:proofErr w:type="spellStart"/>
      <w:r w:rsidR="00D93233" w:rsidRPr="008C24EF">
        <w:rPr>
          <w:rFonts w:ascii="Calibri" w:hAnsi="Calibri" w:cs="Calibri"/>
        </w:rPr>
        <w:t>Brynjolfsson</w:t>
      </w:r>
      <w:proofErr w:type="spellEnd"/>
      <w:r w:rsidR="00D93233" w:rsidRPr="008C24EF">
        <w:rPr>
          <w:rFonts w:ascii="Calibri" w:hAnsi="Calibri" w:cs="Calibri"/>
        </w:rPr>
        <w:t xml:space="preserve"> &amp; McAfee 2014</w:t>
      </w:r>
      <w:r w:rsidR="00D93233">
        <w:rPr>
          <w:rFonts w:ascii="Calibri" w:hAnsi="Calibri" w:cs="Calibri"/>
        </w:rPr>
        <w:t xml:space="preserve"> erläutern in </w:t>
      </w:r>
      <w:r w:rsidR="004873A6">
        <w:rPr>
          <w:rFonts w:ascii="Calibri" w:hAnsi="Calibri" w:cs="Calibri"/>
        </w:rPr>
        <w:t>i</w:t>
      </w:r>
      <w:r w:rsidR="00D93233">
        <w:rPr>
          <w:rFonts w:ascii="Calibri" w:hAnsi="Calibri" w:cs="Calibri"/>
        </w:rPr>
        <w:t xml:space="preserve">hrem Buch aber bereits Einwände der Proponenten der AI, wonach diese Machtkonzentration keine schlechten Folgen für die Gesellschaft hätte. Es handelt sich um das </w:t>
      </w:r>
      <w:r w:rsidR="00D93233" w:rsidRPr="003C59EE">
        <w:rPr>
          <w:rFonts w:ascii="Calibri" w:hAnsi="Calibri" w:cs="Calibri"/>
          <w:i/>
          <w:iCs/>
        </w:rPr>
        <w:t xml:space="preserve">&lt;strong </w:t>
      </w:r>
      <w:proofErr w:type="spellStart"/>
      <w:r w:rsidR="00D93233" w:rsidRPr="003C59EE">
        <w:rPr>
          <w:rFonts w:ascii="Calibri" w:hAnsi="Calibri" w:cs="Calibri"/>
          <w:i/>
          <w:iCs/>
        </w:rPr>
        <w:t>bounty</w:t>
      </w:r>
      <w:proofErr w:type="spellEnd"/>
      <w:r w:rsidR="00D93233" w:rsidRPr="003C59EE">
        <w:rPr>
          <w:rFonts w:ascii="Calibri" w:hAnsi="Calibri" w:cs="Calibri"/>
          <w:i/>
          <w:iCs/>
        </w:rPr>
        <w:t>&gt;-</w:t>
      </w:r>
      <w:r w:rsidR="00D93233">
        <w:rPr>
          <w:rFonts w:ascii="Calibri" w:hAnsi="Calibri" w:cs="Calibri"/>
          <w:i/>
          <w:iCs/>
        </w:rPr>
        <w:t>Argument</w:t>
      </w:r>
      <w:r w:rsidR="00D93233">
        <w:rPr>
          <w:rFonts w:ascii="Calibri" w:hAnsi="Calibri" w:cs="Calibri"/>
        </w:rPr>
        <w:t xml:space="preserve">. </w:t>
      </w:r>
      <w:r w:rsidR="00EF1CB0">
        <w:rPr>
          <w:rFonts w:ascii="Calibri" w:hAnsi="Calibri" w:cs="Calibri"/>
        </w:rPr>
        <w:t xml:space="preserve">Es versucht zu zeigen, dass das entstehende Ungleichgewicht nicht relevant ist, da auch die unteren Schichten der Gesellschaft einen grossen Nutzen aus dem Ungleichgewicht ziehen. Es gehe also allen besser, wenn die Macht konzentriert wäre, </w:t>
      </w:r>
      <w:r w:rsidR="00C91F32">
        <w:rPr>
          <w:rFonts w:ascii="Calibri" w:hAnsi="Calibri" w:cs="Calibri"/>
        </w:rPr>
        <w:t xml:space="preserve">dem Teil, der die Macht an sich reisst einfach in einem grösseren Ausmass. Die wichtigste Prämisse des Arguments – </w:t>
      </w:r>
      <w:r w:rsidR="00C91F32" w:rsidRPr="003C59EE">
        <w:rPr>
          <w:rFonts w:ascii="Calibri" w:hAnsi="Calibri" w:cs="Calibri"/>
          <w:i/>
          <w:iCs/>
        </w:rPr>
        <w:t>[Arme profitieren]</w:t>
      </w:r>
      <w:r w:rsidR="00C91F32">
        <w:rPr>
          <w:rFonts w:ascii="Calibri" w:hAnsi="Calibri" w:cs="Calibri"/>
        </w:rPr>
        <w:t xml:space="preserve"> – wird von zwei </w:t>
      </w:r>
      <w:r w:rsidR="003405C2">
        <w:rPr>
          <w:rFonts w:ascii="Calibri" w:hAnsi="Calibri" w:cs="Calibri"/>
        </w:rPr>
        <w:t>separaten</w:t>
      </w:r>
      <w:r w:rsidR="00C91F32">
        <w:rPr>
          <w:rFonts w:ascii="Calibri" w:hAnsi="Calibri" w:cs="Calibri"/>
        </w:rPr>
        <w:t xml:space="preserve"> Gegenargumenten – </w:t>
      </w:r>
      <w:r w:rsidR="00C91F32" w:rsidRPr="00C91F32">
        <w:rPr>
          <w:rFonts w:ascii="Calibri" w:hAnsi="Calibri" w:cs="Calibri"/>
          <w:i/>
          <w:iCs/>
        </w:rPr>
        <w:t>&lt;Potenzgesetz ist schlecht für die Armen&gt;</w:t>
      </w:r>
      <w:r w:rsidR="00C91F32">
        <w:rPr>
          <w:rFonts w:ascii="Calibri" w:hAnsi="Calibri" w:cs="Calibri"/>
        </w:rPr>
        <w:t xml:space="preserve"> und </w:t>
      </w:r>
      <w:r w:rsidR="00C91F32" w:rsidRPr="00C91F32">
        <w:rPr>
          <w:rFonts w:ascii="Calibri" w:hAnsi="Calibri" w:cs="Calibri"/>
          <w:i/>
          <w:iCs/>
        </w:rPr>
        <w:t>&lt;Potenzgesetz ist schlecht für die Armen2&gt;</w:t>
      </w:r>
      <w:r w:rsidR="00C91F32">
        <w:rPr>
          <w:rFonts w:ascii="Calibri" w:hAnsi="Calibri" w:cs="Calibri"/>
        </w:rPr>
        <w:t xml:space="preserve"> – von </w:t>
      </w:r>
      <w:proofErr w:type="spellStart"/>
      <w:r w:rsidR="00C91F32" w:rsidRPr="008C24EF">
        <w:rPr>
          <w:rFonts w:ascii="Calibri" w:hAnsi="Calibri" w:cs="Calibri"/>
        </w:rPr>
        <w:t>Brynjolfsson</w:t>
      </w:r>
      <w:proofErr w:type="spellEnd"/>
      <w:r w:rsidR="00C91F32" w:rsidRPr="008C24EF">
        <w:rPr>
          <w:rFonts w:ascii="Calibri" w:hAnsi="Calibri" w:cs="Calibri"/>
        </w:rPr>
        <w:t xml:space="preserve"> &amp; McAfee</w:t>
      </w:r>
      <w:r w:rsidR="00C91F32">
        <w:rPr>
          <w:rFonts w:ascii="Calibri" w:hAnsi="Calibri" w:cs="Calibri"/>
        </w:rPr>
        <w:t xml:space="preserve"> angegriffen</w:t>
      </w:r>
      <w:r w:rsidR="00F453BE">
        <w:rPr>
          <w:rFonts w:ascii="Calibri" w:hAnsi="Calibri" w:cs="Calibri"/>
        </w:rPr>
        <w:t>,</w:t>
      </w:r>
      <w:r w:rsidR="00C91F32">
        <w:rPr>
          <w:rFonts w:ascii="Calibri" w:hAnsi="Calibri" w:cs="Calibri"/>
        </w:rPr>
        <w:t xml:space="preserve"> wobei das Erste auch direkt von den Proponenten widerlegt wird. Schlussendlich bleibt </w:t>
      </w:r>
      <w:r w:rsidR="00C91F32" w:rsidRPr="00C91F32">
        <w:rPr>
          <w:rFonts w:ascii="Calibri" w:hAnsi="Calibri" w:cs="Calibri"/>
          <w:i/>
          <w:iCs/>
        </w:rPr>
        <w:t>&lt;Potenzgesetz ist schlecht für die Armen2&gt;</w:t>
      </w:r>
      <w:r w:rsidR="00C91F32">
        <w:rPr>
          <w:rFonts w:ascii="Calibri" w:hAnsi="Calibri" w:cs="Calibri"/>
          <w:i/>
          <w:iCs/>
        </w:rPr>
        <w:t xml:space="preserve"> </w:t>
      </w:r>
      <w:r w:rsidR="00C91F32">
        <w:rPr>
          <w:rFonts w:ascii="Calibri" w:hAnsi="Calibri" w:cs="Calibri"/>
        </w:rPr>
        <w:t xml:space="preserve">unwiderlegt stehen und wehrt somit den Angriff auf </w:t>
      </w:r>
      <w:r w:rsidR="00C91F32" w:rsidRPr="008C24EF">
        <w:rPr>
          <w:i/>
          <w:iCs/>
        </w:rPr>
        <w:t>[Machtkonzentration Aktuell]</w:t>
      </w:r>
      <w:r w:rsidR="00C91F32" w:rsidRPr="00C91F32">
        <w:t xml:space="preserve"> ab.</w:t>
      </w:r>
      <w:r w:rsidR="00C91F32">
        <w:t xml:space="preserve"> </w:t>
      </w:r>
      <w:r w:rsidR="002675A6">
        <w:t xml:space="preserve">In der Karte zeigt sich die Debatte sehr schön und </w:t>
      </w:r>
      <w:r w:rsidR="00034B15">
        <w:t xml:space="preserve">es wird klar, an welchen Prämissen die </w:t>
      </w:r>
      <w:r w:rsidR="00915529">
        <w:t>g</w:t>
      </w:r>
      <w:r w:rsidR="00034B15">
        <w:t>esamte Argumentkette aufgebaut ist.</w:t>
      </w:r>
      <w:r w:rsidR="003405C2">
        <w:t xml:space="preserve"> Gegenargumente wie die </w:t>
      </w:r>
      <w:r w:rsidR="004873A6">
        <w:t>b</w:t>
      </w:r>
      <w:r w:rsidR="003405C2">
        <w:t xml:space="preserve">esprochenen gibt es mit grosser Wahrscheinlichkeit zu jeder unserer Hauptthesen von verschiedenen anderen Akteuren. Wir sahen es als Chance, dass </w:t>
      </w:r>
      <w:proofErr w:type="spellStart"/>
      <w:r w:rsidR="003405C2" w:rsidRPr="008C24EF">
        <w:rPr>
          <w:rFonts w:ascii="Calibri" w:hAnsi="Calibri" w:cs="Calibri"/>
        </w:rPr>
        <w:t>Brynjolfsson</w:t>
      </w:r>
      <w:proofErr w:type="spellEnd"/>
      <w:r w:rsidR="003405C2" w:rsidRPr="008C24EF">
        <w:rPr>
          <w:rFonts w:ascii="Calibri" w:hAnsi="Calibri" w:cs="Calibri"/>
        </w:rPr>
        <w:t xml:space="preserve"> &amp; McAfee</w:t>
      </w:r>
      <w:r w:rsidR="003405C2">
        <w:t xml:space="preserve"> Gegenargumente gegen </w:t>
      </w:r>
      <w:r w:rsidR="004873A6">
        <w:t>i</w:t>
      </w:r>
      <w:r w:rsidR="003405C2">
        <w:t>hre eigenen Thesen vorbringen und haben diese wahrgenommen und sie in unsere Karte einfliessen lassen, um zu zeigen, wie komplex die Debatte aufgebaut ist und wie viel übersichtlicher sie mit Hilfe der Argumentationsanalyse wird.</w:t>
      </w:r>
    </w:p>
    <w:p w14:paraId="3765C546" w14:textId="7EA34E54" w:rsidR="00DF71A6" w:rsidRPr="008E00CA" w:rsidRDefault="00DF71A6" w:rsidP="008E00CA">
      <w:pPr>
        <w:pStyle w:val="Zitat"/>
        <w:spacing w:line="360" w:lineRule="auto"/>
        <w:jc w:val="both"/>
        <w:rPr>
          <w:lang w:val="en-US"/>
        </w:rPr>
      </w:pPr>
      <w:commentRangeStart w:id="0"/>
      <w:r w:rsidRPr="00DF71A6">
        <w:rPr>
          <w:lang w:val="en-US"/>
        </w:rPr>
        <w:t>The social issues we have raised highlight concerns that will arise in the</w:t>
      </w:r>
      <w:r>
        <w:rPr>
          <w:lang w:val="en-US"/>
        </w:rPr>
        <w:t xml:space="preserve"> </w:t>
      </w:r>
      <w:r w:rsidRPr="00DF71A6">
        <w:rPr>
          <w:lang w:val="en-US"/>
        </w:rPr>
        <w:t>development of AI, but it would be hard to argue that any of these concerns</w:t>
      </w:r>
      <w:r>
        <w:rPr>
          <w:lang w:val="en-US"/>
        </w:rPr>
        <w:t xml:space="preserve"> </w:t>
      </w:r>
      <w:r w:rsidRPr="00DF71A6">
        <w:rPr>
          <w:lang w:val="en-US"/>
        </w:rPr>
        <w:t>leads to the conclusion that humans should stop building AI systems</w:t>
      </w:r>
      <w:r>
        <w:rPr>
          <w:lang w:val="en-US"/>
        </w:rPr>
        <w:t xml:space="preserve"> </w:t>
      </w:r>
      <w:r w:rsidRPr="00DF71A6">
        <w:rPr>
          <w:lang w:val="en-US"/>
        </w:rPr>
        <w:t>that make decisions or display autonomy. Nor is it clear what arguments</w:t>
      </w:r>
      <w:r>
        <w:rPr>
          <w:lang w:val="en-US"/>
        </w:rPr>
        <w:t xml:space="preserve"> </w:t>
      </w:r>
      <w:r w:rsidRPr="00DF71A6">
        <w:rPr>
          <w:lang w:val="en-US"/>
        </w:rPr>
        <w:t>or evidence would support such a conclusion.</w:t>
      </w:r>
      <w:r w:rsidR="008E00CA">
        <w:rPr>
          <w:lang w:val="en-US"/>
        </w:rPr>
        <w:t xml:space="preserve"> </w:t>
      </w:r>
      <w:r>
        <w:rPr>
          <w:lang w:val="en-US"/>
        </w:rPr>
        <w:fldChar w:fldCharType="begin"/>
      </w:r>
      <w:r w:rsidR="00DE19E9">
        <w:rPr>
          <w:lang w:val="en-US"/>
        </w:rPr>
        <w:instrText xml:space="preserve"> ADDIN ZOTERO_ITEM CSL_CITATION {"citationID":"3jjM9EFB","properties":{"formattedCitation":"(Wallach &amp; Allen 2008: S. 52)","plainCitation":"(Wallach &amp; Allen 2008: S. 52)","noteIndex":0},"citationItems":[{"id":811,"uris":["http://zotero.org/groups/2463181/items/P5ZY9F8I"],"uri":["http://zotero.org/groups/2463181/items/P5ZY9F8I"],"itemData":{"id":811,"type":"book","abstract":"Computers are already approving financial transactions, controlling electrical supplies, and driving trains. Soon, service robots will be taking care of the elderly in their homes, and military robots will have their own targeting and firing protocols. Colin Allen and Wendell Wallach argue that as robots take on more and more responsibility, they must be programmed with moral decision-making abilities, for our own safety. Taking a fast paced tour through the latest thinking about philosophical ethics and artificial intelligence, the authors argue that even if full moral agency for machines is a long way off, it is already necessary to start building a kind of functional morality, in which artificial moral agents have some basic ethical sensitivity. But the standard ethical theories don't seem adequate, and more socially engaged and engaging robots will be needed. As the authors show, the quest to build machines that are capable of telling right from wrong has begun. Moral Machines is the first book to examine the challenge of building artificial moral agents, probing deeply into the nature of human decision making and ethics.","ISBN":"978-0-19-970596-2","language":"en","note":"Google-Books-ID: tMENFHG4CXcC","number-of-pages":"289","publisher":"Oxford University Press","source":"Google Books","title":"Moral Machines: Teaching Robots Right from Wrong","title-short":"Moral Machines","author":[{"family":"Wallach","given":"Wendell"},{"family":"Allen","given":"Colin"}],"issued":{"date-parts":[["2008",11,19]]}},"locator":"52"}],"schema":"https://github.com/citation-style-language/schema/raw/master/csl-citation.json"} </w:instrText>
      </w:r>
      <w:r>
        <w:rPr>
          <w:lang w:val="en-US"/>
        </w:rPr>
        <w:fldChar w:fldCharType="separate"/>
      </w:r>
      <w:r w:rsidR="00DE19E9" w:rsidRPr="00DE19E9">
        <w:rPr>
          <w:rFonts w:ascii="Calibri" w:hAnsi="Calibri" w:cs="Calibri"/>
        </w:rPr>
        <w:t>(Wallach &amp; Allen 2008: S. 52)</w:t>
      </w:r>
      <w:r>
        <w:rPr>
          <w:lang w:val="en-US"/>
        </w:rPr>
        <w:fldChar w:fldCharType="end"/>
      </w:r>
      <w:commentRangeEnd w:id="0"/>
      <w:r w:rsidR="004873A6">
        <w:rPr>
          <w:rStyle w:val="Kommentarzeichen"/>
          <w:i w:val="0"/>
          <w:iCs w:val="0"/>
          <w:color w:val="auto"/>
        </w:rPr>
        <w:commentReference w:id="0"/>
      </w:r>
    </w:p>
    <w:p w14:paraId="4A5554B8" w14:textId="13CF9AED" w:rsidR="00DF71A6" w:rsidRPr="008756E1" w:rsidRDefault="008756E1" w:rsidP="008E00CA">
      <w:pPr>
        <w:spacing w:line="360" w:lineRule="auto"/>
        <w:jc w:val="both"/>
      </w:pPr>
      <w:r>
        <w:t xml:space="preserve">Eine weitere wichtige Erkenntnis ist, dass </w:t>
      </w:r>
      <w:r w:rsidRPr="00C54B3B">
        <w:rPr>
          <w:i/>
          <w:iCs/>
        </w:rPr>
        <w:t>&lt;Vorteile verhindern Moratorium&gt;</w:t>
      </w:r>
      <w:r>
        <w:t xml:space="preserve"> ein absolutes Schlüsselargument ist</w:t>
      </w:r>
      <w:ins w:id="1" w:author="Flick, Sebastian (STUDENTS)" w:date="2020-08-14T16:50:00Z">
        <w:r w:rsidR="007B6130">
          <w:t xml:space="preserve"> und die Konklusion in mehreren Bereichen</w:t>
        </w:r>
      </w:ins>
      <w:r>
        <w:t xml:space="preserve"> </w:t>
      </w:r>
      <w:del w:id="2" w:author="Flick, Sebastian (STUDENTS)" w:date="2020-08-14T16:51:00Z">
        <w:r w:rsidDel="007B6130">
          <w:delText>gleich für mehrere Bereiche</w:delText>
        </w:r>
        <w:r w:rsidR="00F453BE" w:rsidDel="007B6130">
          <w:delText xml:space="preserve"> d</w:delText>
        </w:r>
        <w:r w:rsidDel="007B6130">
          <w:delText xml:space="preserve">ie </w:delText>
        </w:r>
        <w:r w:rsidDel="007B6130">
          <w:lastRenderedPageBreak/>
          <w:delText>Konklusion</w:delText>
        </w:r>
      </w:del>
      <w:ins w:id="3" w:author="Flick, Sebastian (STUDENTS)" w:date="2020-08-14T16:51:00Z">
        <w:r w:rsidR="007B6130">
          <w:t>-</w:t>
        </w:r>
      </w:ins>
      <w:r>
        <w:t>, welche aussagt, dass eine AI, welche moralische Entscheidungen trifft</w:t>
      </w:r>
      <w:ins w:id="4" w:author="Flick, Sebastian (STUDENTS)" w:date="2020-08-14T16:51:00Z">
        <w:r w:rsidR="007B6130">
          <w:t>,</w:t>
        </w:r>
      </w:ins>
      <w:r>
        <w:t xml:space="preserve"> auch tatsächlich entwickelt wird. Wendell Wa</w:t>
      </w:r>
      <w:r w:rsidR="008E00CA">
        <w:t>l</w:t>
      </w:r>
      <w:r>
        <w:t xml:space="preserve">lach und Colin Allen treffen also in </w:t>
      </w:r>
      <w:r w:rsidR="004873A6">
        <w:t>i</w:t>
      </w:r>
      <w:r>
        <w:t xml:space="preserve">hrem Werk </w:t>
      </w:r>
      <w:r w:rsidRPr="00C54B3B">
        <w:rPr>
          <w:i/>
          <w:iCs/>
        </w:rPr>
        <w:t xml:space="preserve">Moral Machines: Teaching Robots Right </w:t>
      </w:r>
      <w:proofErr w:type="spellStart"/>
      <w:r w:rsidRPr="00C54B3B">
        <w:rPr>
          <w:i/>
          <w:iCs/>
        </w:rPr>
        <w:t>from</w:t>
      </w:r>
      <w:proofErr w:type="spellEnd"/>
      <w:r w:rsidRPr="00C54B3B">
        <w:rPr>
          <w:i/>
          <w:iCs/>
        </w:rPr>
        <w:t xml:space="preserve"> </w:t>
      </w:r>
      <w:proofErr w:type="spellStart"/>
      <w:r w:rsidRPr="00C54B3B">
        <w:rPr>
          <w:i/>
          <w:iCs/>
        </w:rPr>
        <w:t>Wrong</w:t>
      </w:r>
      <w:proofErr w:type="spellEnd"/>
      <w:r>
        <w:t xml:space="preserve"> eine </w:t>
      </w:r>
      <w:commentRangeStart w:id="5"/>
      <w:r>
        <w:t>Aussage</w:t>
      </w:r>
      <w:commentRangeEnd w:id="5"/>
      <w:r w:rsidR="007B6130">
        <w:rPr>
          <w:rStyle w:val="Kommentarzeichen"/>
        </w:rPr>
        <w:commentReference w:id="5"/>
      </w:r>
      <w:r w:rsidR="00F453BE">
        <w:t>,</w:t>
      </w:r>
      <w:r>
        <w:t xml:space="preserve"> die Grundlage für die Argumentation vieler weiterer Autoren ist.</w:t>
      </w:r>
    </w:p>
    <w:p w14:paraId="0D9D55B5" w14:textId="77777777" w:rsidR="00991F47" w:rsidRDefault="00F71A0C" w:rsidP="008E00CA">
      <w:pPr>
        <w:pStyle w:val="berschrift2"/>
        <w:spacing w:line="360" w:lineRule="auto"/>
        <w:jc w:val="both"/>
        <w:rPr>
          <w:rFonts w:cstheme="minorHAnsi"/>
        </w:rPr>
      </w:pPr>
      <w:r>
        <w:t>Restrukturierung und Fertigstellung der Karte</w:t>
      </w:r>
    </w:p>
    <w:p w14:paraId="7F9ACAD4" w14:textId="509D7602" w:rsidR="00F71A0C" w:rsidRDefault="007F1731" w:rsidP="008E00CA">
      <w:pPr>
        <w:spacing w:line="360" w:lineRule="auto"/>
        <w:jc w:val="both"/>
        <w:rPr>
          <w:rFonts w:cstheme="minorHAnsi"/>
        </w:rPr>
      </w:pPr>
      <w:r>
        <w:t xml:space="preserve">Das Feedback der Präsentation am 19. Mai 2020 spiegelte viele der Punkte wider, welche wir auch erkannt hatten. Die Menge der Argumente wurde als gut angesehen, doch die Struktur der Karte als mangelhaft. Prof. Dr. Gregor Betz schlug uns vor, die Hauptthese weiter auszudifferenzieren. Diesen und weitere Vorschläge setzten wir in der folgenden letzten Phase des Projekts um. Es gab verschiedene Ideen, wie der Vorschlag umgesetzt werden sollte, wobei wir einen guten Kompromiss gefunden haben und die Hauptthese stehen liessen, jedoch wichtige Thesen zweiter Ordnung einführten. Wir achteten nun auch darauf, die temporale Komponente, die Teil von vielen unserer Argumente ist, auch in die neuen Thesen einfliessen zu lassen und zwischen zukünftigen und aktuellen Gefahren zu unterscheiden. So ergab sich eine übersichtliche und nun auch viel aussagekräftigere Karte. Der wichtigste und aufwändigste Schritt war dann, unsere Argumente auf die nun ausdifferenzierten Hauptthesen zu beziehen. Neue Verbindungen ergaben sich und wir erkannten, dass die Gebiete doch sehr verknüpft sind. Eine weitere scheinbar kleine Korrektur war die Veränderung der Art von Beziehungen, die wir bei sich widersprechenden Thesen setzten. Neu wurde </w:t>
      </w:r>
      <w:r>
        <w:rPr>
          <w:rStyle w:val="Hervorhebung"/>
        </w:rPr>
        <w:t>&gt;&lt;</w:t>
      </w:r>
      <w:r>
        <w:t xml:space="preserve"> gesetzt, welches einen kontradiktorischen Widerspruch bezeichnet, anstatt nur </w:t>
      </w:r>
      <w:r>
        <w:rPr>
          <w:rStyle w:val="Hervorhebung"/>
        </w:rPr>
        <w:t>-</w:t>
      </w:r>
      <w:r>
        <w:t xml:space="preserve">, welches einen konträren Widerspruch anzeigt. In der Karte mag es nur eine Pfeilspitze in einen Diamanten verwandelt haben, wir sind aber der Meinung, dass die Beziehungen in </w:t>
      </w:r>
      <w:proofErr w:type="spellStart"/>
      <w:r>
        <w:t>Argdown</w:t>
      </w:r>
      <w:proofErr w:type="spellEnd"/>
      <w:r>
        <w:t xml:space="preserve"> möglichst korrekt eingegeben werden sollten, auch wenn dies visuell keinen grossen Effekt hat.</w:t>
      </w:r>
    </w:p>
    <w:p w14:paraId="6FC0E4C6" w14:textId="5EAB80CC" w:rsidR="00991F47" w:rsidRPr="00793956" w:rsidRDefault="00991F47" w:rsidP="008E00CA">
      <w:pPr>
        <w:pStyle w:val="berschrift2"/>
        <w:spacing w:line="360" w:lineRule="auto"/>
        <w:jc w:val="both"/>
      </w:pPr>
      <w:r w:rsidRPr="00793956">
        <w:t>Fazit</w:t>
      </w:r>
    </w:p>
    <w:p w14:paraId="7478F6CF" w14:textId="33793FEB" w:rsidR="00991F47" w:rsidRPr="00165C2A" w:rsidRDefault="00165C2A" w:rsidP="008E00CA">
      <w:pPr>
        <w:spacing w:line="360" w:lineRule="auto"/>
        <w:jc w:val="both"/>
        <w:rPr>
          <w:rFonts w:cstheme="minorHAnsi"/>
        </w:rPr>
      </w:pPr>
      <w:r w:rsidRPr="00165C2A">
        <w:rPr>
          <w:rFonts w:cstheme="minorHAnsi"/>
        </w:rPr>
        <w:t>Das Projekt war für u</w:t>
      </w:r>
      <w:r>
        <w:rPr>
          <w:rFonts w:cstheme="minorHAnsi"/>
        </w:rPr>
        <w:t xml:space="preserve">ns eine spannende Herausforderung. </w:t>
      </w:r>
      <w:r w:rsidR="00F2488D">
        <w:rPr>
          <w:rFonts w:cstheme="minorHAnsi"/>
        </w:rPr>
        <w:t xml:space="preserve">Unter anderem auch wegen vielen Hindernissen, die nicht direkt mit dem Projekt verbunden sind. </w:t>
      </w:r>
      <w:r>
        <w:rPr>
          <w:rFonts w:cstheme="minorHAnsi"/>
        </w:rPr>
        <w:t>Durch verschiedene Umstände, unter anderem die COVID-19-Pandemie</w:t>
      </w:r>
      <w:r w:rsidR="00F2488D">
        <w:rPr>
          <w:rFonts w:cstheme="minorHAnsi"/>
        </w:rPr>
        <w:t>,</w:t>
      </w:r>
      <w:r>
        <w:rPr>
          <w:rFonts w:cstheme="minorHAnsi"/>
        </w:rPr>
        <w:t xml:space="preserve"> wurde unsere Arbeitsplanung immer wieder </w:t>
      </w:r>
      <w:r w:rsidR="00F2488D">
        <w:rPr>
          <w:rFonts w:cstheme="minorHAnsi"/>
        </w:rPr>
        <w:t>umgeworfen</w:t>
      </w:r>
      <w:r>
        <w:rPr>
          <w:rFonts w:cstheme="minorHAnsi"/>
        </w:rPr>
        <w:t xml:space="preserve"> und die Arbeit am Projekt wurde mehrmals für längere Zeitperioden unterbrochen</w:t>
      </w:r>
      <w:r w:rsidR="00F2488D">
        <w:rPr>
          <w:rFonts w:cstheme="minorHAnsi"/>
        </w:rPr>
        <w:t xml:space="preserve">. Die Zusammenarbeit gestaltete sich manchmal schwierig wegen privater Verpflichtungen. </w:t>
      </w:r>
      <w:r w:rsidR="00175EAD">
        <w:rPr>
          <w:rFonts w:cstheme="minorHAnsi"/>
        </w:rPr>
        <w:t xml:space="preserve">Schliesslich konnten wir trotzdem sehr viel lernen. Die aktuellen Befürchtungen in der Entwicklung von AI kennen wir nun und wir können auch in Zukunft der Diskussion folgen. Wir werden auch für zukünftige Projekte die Argumentationsanalyse </w:t>
      </w:r>
      <w:r w:rsidR="006972C3">
        <w:rPr>
          <w:rFonts w:cstheme="minorHAnsi"/>
        </w:rPr>
        <w:t>verwenden,</w:t>
      </w:r>
      <w:r w:rsidR="00175EAD">
        <w:rPr>
          <w:rFonts w:cstheme="minorHAnsi"/>
        </w:rPr>
        <w:t xml:space="preserve"> um uns ein Bild zu machen über eine laufende oder abgeschlossene Debatte und wir werden </w:t>
      </w:r>
      <w:proofErr w:type="spellStart"/>
      <w:r w:rsidR="00175EAD" w:rsidRPr="00175EAD">
        <w:rPr>
          <w:rFonts w:cstheme="minorHAnsi"/>
          <w:i/>
          <w:iCs/>
        </w:rPr>
        <w:t>Argdown</w:t>
      </w:r>
      <w:proofErr w:type="spellEnd"/>
      <w:r w:rsidR="00175EAD" w:rsidRPr="00175EAD">
        <w:rPr>
          <w:rFonts w:cstheme="minorHAnsi"/>
          <w:i/>
          <w:iCs/>
        </w:rPr>
        <w:t xml:space="preserve"> </w:t>
      </w:r>
      <w:r w:rsidR="00175EAD">
        <w:rPr>
          <w:rFonts w:cstheme="minorHAnsi"/>
        </w:rPr>
        <w:t xml:space="preserve">dazu verwenden. Der </w:t>
      </w:r>
      <w:proofErr w:type="spellStart"/>
      <w:r w:rsidR="00175EAD" w:rsidRPr="00175EAD">
        <w:rPr>
          <w:rFonts w:cstheme="minorHAnsi"/>
          <w:i/>
          <w:iCs/>
        </w:rPr>
        <w:t>Github</w:t>
      </w:r>
      <w:proofErr w:type="spellEnd"/>
      <w:r w:rsidR="00175EAD" w:rsidRPr="00175EAD">
        <w:rPr>
          <w:rFonts w:cstheme="minorHAnsi"/>
          <w:i/>
          <w:iCs/>
        </w:rPr>
        <w:t>-Account</w:t>
      </w:r>
      <w:r w:rsidR="00175EAD">
        <w:rPr>
          <w:rFonts w:cstheme="minorHAnsi"/>
        </w:rPr>
        <w:t xml:space="preserve"> wird für </w:t>
      </w:r>
      <w:r w:rsidR="00175EAD">
        <w:rPr>
          <w:rFonts w:cstheme="minorHAnsi"/>
        </w:rPr>
        <w:lastRenderedPageBreak/>
        <w:t xml:space="preserve">weitere Projekte verwendet werden und wir werden weiterhin Dokumente im </w:t>
      </w:r>
      <w:proofErr w:type="spellStart"/>
      <w:r w:rsidR="00175EAD" w:rsidRPr="00175EAD">
        <w:rPr>
          <w:rFonts w:cstheme="minorHAnsi"/>
          <w:i/>
          <w:iCs/>
        </w:rPr>
        <w:t>Markdown</w:t>
      </w:r>
      <w:proofErr w:type="spellEnd"/>
      <w:r w:rsidR="00175EAD">
        <w:rPr>
          <w:rFonts w:cstheme="minorHAnsi"/>
        </w:rPr>
        <w:t>-Format schreiben.</w:t>
      </w:r>
      <w:r w:rsidR="00321967">
        <w:rPr>
          <w:rFonts w:cstheme="minorHAnsi"/>
        </w:rPr>
        <w:t xml:space="preserve"> Somit ist also der Nutzen, den wir aus diesem Projekt ziehen</w:t>
      </w:r>
      <w:r w:rsidR="006972C3">
        <w:rPr>
          <w:rFonts w:cstheme="minorHAnsi"/>
        </w:rPr>
        <w:t>,</w:t>
      </w:r>
      <w:r w:rsidR="00321967">
        <w:rPr>
          <w:rFonts w:cstheme="minorHAnsi"/>
        </w:rPr>
        <w:t xml:space="preserve"> gross.</w:t>
      </w:r>
    </w:p>
    <w:p w14:paraId="4E272FE3" w14:textId="332779FC" w:rsidR="00991F47" w:rsidRDefault="00F76126" w:rsidP="008E00CA">
      <w:pPr>
        <w:spacing w:line="360" w:lineRule="auto"/>
        <w:jc w:val="both"/>
        <w:rPr>
          <w:rFonts w:cstheme="minorHAnsi"/>
        </w:rPr>
      </w:pPr>
      <w:r>
        <w:rPr>
          <w:rFonts w:cstheme="minorHAnsi"/>
        </w:rPr>
        <w:t>Folgende Erkenntnisse und Antworten konnten aus diesem Projekt gewonnen werden:</w:t>
      </w:r>
    </w:p>
    <w:p w14:paraId="0C7F8E32" w14:textId="3B5AF74E" w:rsidR="00F76126" w:rsidRDefault="00F76126" w:rsidP="0073576B">
      <w:pPr>
        <w:pStyle w:val="Listenabsatz"/>
        <w:numPr>
          <w:ilvl w:val="0"/>
          <w:numId w:val="15"/>
        </w:numPr>
        <w:spacing w:line="360" w:lineRule="auto"/>
        <w:jc w:val="both"/>
        <w:rPr>
          <w:rFonts w:cstheme="minorHAnsi"/>
        </w:rPr>
      </w:pPr>
      <w:r>
        <w:rPr>
          <w:rFonts w:cstheme="minorHAnsi"/>
        </w:rPr>
        <w:t>Es war überraschend zu sehen</w:t>
      </w:r>
      <w:ins w:id="6" w:author="Flick, Sebastian (STUDENTS)" w:date="2020-08-14T16:55:00Z">
        <w:r w:rsidR="007B6130">
          <w:rPr>
            <w:rFonts w:cstheme="minorHAnsi"/>
          </w:rPr>
          <w:t>,</w:t>
        </w:r>
      </w:ins>
      <w:r>
        <w:rPr>
          <w:rFonts w:cstheme="minorHAnsi"/>
        </w:rPr>
        <w:t xml:space="preserve"> in welchen Bereichen die AI heute schon verwendet </w:t>
      </w:r>
      <w:del w:id="7" w:author="Flick, Sebastian (STUDENTS)" w:date="2020-08-14T16:55:00Z">
        <w:r w:rsidDel="007B6130">
          <w:rPr>
            <w:rFonts w:cstheme="minorHAnsi"/>
          </w:rPr>
          <w:delText>werden</w:delText>
        </w:r>
      </w:del>
      <w:ins w:id="8" w:author="Flick, Sebastian (STUDENTS)" w:date="2020-08-14T16:55:00Z">
        <w:r w:rsidR="007B6130">
          <w:rPr>
            <w:rFonts w:cstheme="minorHAnsi"/>
          </w:rPr>
          <w:t>wird</w:t>
        </w:r>
      </w:ins>
      <w:r>
        <w:rPr>
          <w:rFonts w:cstheme="minorHAnsi"/>
        </w:rPr>
        <w:t xml:space="preserve">. Von Automatisierungsprozessen bis zu spezialisierten </w:t>
      </w:r>
      <w:commentRangeStart w:id="9"/>
      <w:r>
        <w:rPr>
          <w:rFonts w:cstheme="minorHAnsi"/>
        </w:rPr>
        <w:t xml:space="preserve">Agenten </w:t>
      </w:r>
      <w:commentRangeEnd w:id="9"/>
      <w:r w:rsidR="007B6130">
        <w:rPr>
          <w:rStyle w:val="Kommentarzeichen"/>
        </w:rPr>
        <w:commentReference w:id="9"/>
      </w:r>
      <w:r>
        <w:rPr>
          <w:rFonts w:cstheme="minorHAnsi"/>
        </w:rPr>
        <w:t xml:space="preserve">hat die AI schon heute kritische Einsatzgebiete in Militär und Wirtschaft. Die </w:t>
      </w:r>
      <w:r w:rsidR="00333AD1">
        <w:rPr>
          <w:rFonts w:cstheme="minorHAnsi"/>
        </w:rPr>
        <w:t>Verwendung</w:t>
      </w:r>
      <w:r>
        <w:rPr>
          <w:rFonts w:cstheme="minorHAnsi"/>
        </w:rPr>
        <w:t xml:space="preserve"> an der Börse wie auch in der Produktion von Gütern</w:t>
      </w:r>
      <w:r w:rsidR="00333AD1">
        <w:rPr>
          <w:rFonts w:cstheme="minorHAnsi"/>
        </w:rPr>
        <w:t xml:space="preserve">, als Datensammlung- und </w:t>
      </w:r>
      <w:proofErr w:type="spellStart"/>
      <w:r w:rsidR="00333AD1">
        <w:rPr>
          <w:rFonts w:cstheme="minorHAnsi"/>
        </w:rPr>
        <w:t>Verarbeitungsbots</w:t>
      </w:r>
      <w:proofErr w:type="spellEnd"/>
      <w:r w:rsidR="00333AD1">
        <w:rPr>
          <w:rFonts w:cstheme="minorHAnsi"/>
        </w:rPr>
        <w:t xml:space="preserve"> in Sozialen Medien und Marketing</w:t>
      </w:r>
      <w:r>
        <w:rPr>
          <w:rFonts w:cstheme="minorHAnsi"/>
        </w:rPr>
        <w:t xml:space="preserve">, aber auch in der Funktion als </w:t>
      </w:r>
      <w:r w:rsidR="00333AD1">
        <w:rPr>
          <w:rFonts w:cstheme="minorHAnsi"/>
        </w:rPr>
        <w:t>automatisierte Maschinen</w:t>
      </w:r>
      <w:r>
        <w:rPr>
          <w:rFonts w:cstheme="minorHAnsi"/>
        </w:rPr>
        <w:t xml:space="preserve"> im </w:t>
      </w:r>
      <w:r w:rsidR="00B92746">
        <w:rPr>
          <w:rFonts w:cstheme="minorHAnsi"/>
        </w:rPr>
        <w:t>militärischen und zivilen Bereich</w:t>
      </w:r>
      <w:r>
        <w:rPr>
          <w:rFonts w:cstheme="minorHAnsi"/>
        </w:rPr>
        <w:t xml:space="preserve"> haben grosse Auswirkungen auf den Alltag. Die Untersuchung der einzelnen Themengebiete zeigte aber auch auf, dass diese Prozesse zu Gefahren führen, auf die wir in vielen Bereichen nur ungenügende Antworten haben. So hinkt die Legislative der Entwicklungsgeschwindigkeit stark hinterher und es besteht auch keine Bundesämter, welche sich mit der Gesetzeslage und Sicherheit befassen. </w:t>
      </w:r>
      <w:r w:rsidR="00333AD1">
        <w:rPr>
          <w:rFonts w:cstheme="minorHAnsi"/>
        </w:rPr>
        <w:t>Dies muss in den nächsten Jahren stark verbessert werden, um den Anschluss an die rapide</w:t>
      </w:r>
      <w:r w:rsidR="00833D93">
        <w:rPr>
          <w:rFonts w:cstheme="minorHAnsi"/>
        </w:rPr>
        <w:t xml:space="preserve"> technologische</w:t>
      </w:r>
      <w:r w:rsidR="00333AD1">
        <w:rPr>
          <w:rFonts w:cstheme="minorHAnsi"/>
        </w:rPr>
        <w:t xml:space="preserve"> Entwicklung </w:t>
      </w:r>
      <w:r w:rsidR="00833D93">
        <w:rPr>
          <w:rFonts w:cstheme="minorHAnsi"/>
        </w:rPr>
        <w:t xml:space="preserve">und Verwendung </w:t>
      </w:r>
      <w:r w:rsidR="00333AD1">
        <w:rPr>
          <w:rFonts w:cstheme="minorHAnsi"/>
        </w:rPr>
        <w:t>nicht vollständig zu verlieren.</w:t>
      </w:r>
    </w:p>
    <w:p w14:paraId="28AB02D8" w14:textId="6CD2C3FD" w:rsidR="003C1CED" w:rsidRPr="0073576B" w:rsidRDefault="00333AD1" w:rsidP="0073576B">
      <w:pPr>
        <w:pStyle w:val="Listenabsatz"/>
        <w:numPr>
          <w:ilvl w:val="0"/>
          <w:numId w:val="15"/>
        </w:numPr>
        <w:spacing w:line="360" w:lineRule="auto"/>
        <w:jc w:val="both"/>
        <w:rPr>
          <w:rFonts w:cstheme="minorHAnsi"/>
        </w:rPr>
      </w:pPr>
      <w:r w:rsidRPr="00B92746">
        <w:rPr>
          <w:rFonts w:cstheme="minorHAnsi"/>
        </w:rPr>
        <w:t xml:space="preserve"> Das Konzept einer Superintelligenz und einer möglichen Realisierung einer Singularität bleibt zu einem grossen Teil eine Hypothese. Es werden von Futurologen wie Nick </w:t>
      </w:r>
      <w:proofErr w:type="spellStart"/>
      <w:r w:rsidRPr="00B92746">
        <w:rPr>
          <w:rFonts w:cstheme="minorHAnsi"/>
        </w:rPr>
        <w:t>Bostrom</w:t>
      </w:r>
      <w:proofErr w:type="spellEnd"/>
      <w:r w:rsidRPr="00B92746">
        <w:rPr>
          <w:rFonts w:cstheme="minorHAnsi"/>
        </w:rPr>
        <w:t xml:space="preserve"> viele Annahmen getroffen, welche zwar plausibel, aber definitiv nicht unumgänglich sind. Dieses Thema ist sehr komplex und bleibt zurzeit in einem theoretischen Bereich. Doch sind die aufgeworfenen Hypothesen Grund genug, den Dialog aufrechtzuerhalten und schon heute Vorbereitungen und Sicherheitsmassnahmen</w:t>
      </w:r>
      <w:r w:rsidR="00833D93" w:rsidRPr="00B92746">
        <w:rPr>
          <w:rFonts w:cstheme="minorHAnsi"/>
        </w:rPr>
        <w:t xml:space="preserve"> zu treffen. Die Diskussion um eine Superintelligenz wirft viele fundamentale philosophische Fragen auf, welche im Rahmen dieser Arbeit nur ansatzweise untersucht werden konnten. Doch sind </w:t>
      </w:r>
      <w:r w:rsidR="00B92746">
        <w:rPr>
          <w:rFonts w:cstheme="minorHAnsi"/>
        </w:rPr>
        <w:t>Untersuchungen</w:t>
      </w:r>
      <w:r w:rsidR="00833D93" w:rsidRPr="00B92746">
        <w:rPr>
          <w:rFonts w:cstheme="minorHAnsi"/>
        </w:rPr>
        <w:t xml:space="preserve"> bezüglich Identität, was es bedeutet, eine Person zu sein oder was ein Leben ist</w:t>
      </w:r>
      <w:r w:rsidR="00B92746">
        <w:rPr>
          <w:rFonts w:cstheme="minorHAnsi"/>
        </w:rPr>
        <w:t>,</w:t>
      </w:r>
      <w:r w:rsidR="00833D93" w:rsidRPr="00B92746">
        <w:rPr>
          <w:rFonts w:cstheme="minorHAnsi"/>
        </w:rPr>
        <w:t xml:space="preserve"> </w:t>
      </w:r>
      <w:r w:rsidR="00B92746">
        <w:rPr>
          <w:rFonts w:cstheme="minorHAnsi"/>
        </w:rPr>
        <w:t>mitunter die wichtigsten Prozesse</w:t>
      </w:r>
      <w:r w:rsidR="00833D93" w:rsidRPr="00B92746">
        <w:rPr>
          <w:rFonts w:cstheme="minorHAnsi"/>
        </w:rPr>
        <w:t xml:space="preserve"> zum Umgang mit einer Superintelligenz, welche einen moralischen Status erreicht hat.</w:t>
      </w:r>
    </w:p>
    <w:p w14:paraId="5D7AF5AA" w14:textId="0C934994" w:rsidR="0073576B" w:rsidRDefault="0073576B" w:rsidP="0073576B">
      <w:pPr>
        <w:pStyle w:val="Listenabsatz"/>
        <w:numPr>
          <w:ilvl w:val="0"/>
          <w:numId w:val="15"/>
        </w:numPr>
        <w:spacing w:line="360" w:lineRule="auto"/>
        <w:jc w:val="both"/>
        <w:rPr>
          <w:rFonts w:cstheme="minorHAnsi"/>
        </w:rPr>
      </w:pPr>
      <w:proofErr w:type="spellStart"/>
      <w:r>
        <w:rPr>
          <w:rFonts w:cstheme="minorHAnsi"/>
        </w:rPr>
        <w:t>XXXSind</w:t>
      </w:r>
      <w:proofErr w:type="spellEnd"/>
      <w:r>
        <w:rPr>
          <w:rFonts w:cstheme="minorHAnsi"/>
        </w:rPr>
        <w:t xml:space="preserve"> die Argumente der Kritiker von AI miteinander verknüpft und laufen sie auf gemeinsame Punkte zu?</w:t>
      </w:r>
    </w:p>
    <w:p w14:paraId="512F72A4" w14:textId="7EFB331E" w:rsidR="0073576B" w:rsidRDefault="0073576B" w:rsidP="0073576B">
      <w:pPr>
        <w:pStyle w:val="Listenabsatz"/>
        <w:numPr>
          <w:ilvl w:val="0"/>
          <w:numId w:val="15"/>
        </w:numPr>
        <w:spacing w:line="360" w:lineRule="auto"/>
        <w:jc w:val="both"/>
        <w:rPr>
          <w:rFonts w:cstheme="minorHAnsi"/>
        </w:rPr>
      </w:pPr>
      <w:proofErr w:type="spellStart"/>
      <w:r>
        <w:rPr>
          <w:rFonts w:cstheme="minorHAnsi"/>
        </w:rPr>
        <w:t>XXXDes</w:t>
      </w:r>
      <w:proofErr w:type="spellEnd"/>
      <w:r>
        <w:rPr>
          <w:rFonts w:cstheme="minorHAnsi"/>
        </w:rPr>
        <w:t xml:space="preserve"> Weiteren wollten wir lernen wie eine Argumentationsanalyse das Verständnis von komplexen Zusammenhängen verbessern kann.</w:t>
      </w:r>
    </w:p>
    <w:p w14:paraId="244DEF65" w14:textId="17A0A40E" w:rsidR="0073576B" w:rsidRPr="00397363" w:rsidRDefault="0073576B" w:rsidP="0073576B">
      <w:pPr>
        <w:pStyle w:val="Listenabsatz"/>
        <w:numPr>
          <w:ilvl w:val="0"/>
          <w:numId w:val="15"/>
        </w:numPr>
        <w:spacing w:line="360" w:lineRule="auto"/>
        <w:jc w:val="both"/>
        <w:rPr>
          <w:rFonts w:cstheme="minorHAnsi"/>
        </w:rPr>
      </w:pPr>
      <w:commentRangeStart w:id="10"/>
      <w:proofErr w:type="spellStart"/>
      <w:r>
        <w:rPr>
          <w:rFonts w:cstheme="minorHAnsi"/>
        </w:rPr>
        <w:t>XXX</w:t>
      </w:r>
      <w:commentRangeEnd w:id="10"/>
      <w:r w:rsidR="00CD5A73">
        <w:rPr>
          <w:rStyle w:val="Kommentarzeichen"/>
        </w:rPr>
        <w:commentReference w:id="10"/>
      </w:r>
      <w:r>
        <w:rPr>
          <w:rFonts w:cstheme="minorHAnsi"/>
        </w:rPr>
        <w:t>Der</w:t>
      </w:r>
      <w:proofErr w:type="spellEnd"/>
      <w:r>
        <w:rPr>
          <w:rFonts w:cstheme="minorHAnsi"/>
        </w:rPr>
        <w:t xml:space="preserve"> Umgang mit der Software «</w:t>
      </w:r>
      <w:proofErr w:type="spellStart"/>
      <w:r>
        <w:rPr>
          <w:rFonts w:cstheme="minorHAnsi"/>
        </w:rPr>
        <w:t>Argdown</w:t>
      </w:r>
      <w:proofErr w:type="spellEnd"/>
      <w:r>
        <w:rPr>
          <w:rFonts w:cstheme="minorHAnsi"/>
        </w:rPr>
        <w:t>» und allgemein der Einsatz von Software in der Philosophie war uns von grossem Interesse.</w:t>
      </w:r>
    </w:p>
    <w:p w14:paraId="310C476F" w14:textId="77777777" w:rsidR="0073576B" w:rsidRPr="0073576B" w:rsidRDefault="0073576B" w:rsidP="0073576B">
      <w:pPr>
        <w:spacing w:line="360" w:lineRule="auto"/>
        <w:jc w:val="both"/>
        <w:rPr>
          <w:rFonts w:cstheme="minorHAnsi"/>
          <w:b/>
          <w:bCs/>
        </w:rPr>
      </w:pPr>
    </w:p>
    <w:p w14:paraId="71FCDF32" w14:textId="77777777" w:rsidR="0073576B" w:rsidRDefault="0073576B" w:rsidP="008E00CA">
      <w:pPr>
        <w:pStyle w:val="berschrift2"/>
        <w:spacing w:line="360" w:lineRule="auto"/>
        <w:jc w:val="both"/>
        <w:rPr>
          <w:bCs/>
          <w:lang w:val="en-US"/>
        </w:rPr>
      </w:pPr>
      <w:r>
        <w:rPr>
          <w:bCs/>
          <w:lang w:val="en-US"/>
        </w:rPr>
        <w:br w:type="page"/>
      </w:r>
    </w:p>
    <w:p w14:paraId="00931520" w14:textId="19E14410" w:rsidR="004700C5" w:rsidRPr="008E00CA" w:rsidRDefault="003C1CED" w:rsidP="008E00CA">
      <w:pPr>
        <w:pStyle w:val="berschrift2"/>
        <w:spacing w:line="360" w:lineRule="auto"/>
        <w:jc w:val="both"/>
        <w:rPr>
          <w:b/>
          <w:lang w:val="en-US"/>
        </w:rPr>
      </w:pPr>
      <w:proofErr w:type="spellStart"/>
      <w:r w:rsidRPr="008E00CA">
        <w:rPr>
          <w:bCs/>
          <w:lang w:val="en-US"/>
        </w:rPr>
        <w:lastRenderedPageBreak/>
        <w:t>Bibliografie</w:t>
      </w:r>
      <w:proofErr w:type="spellEnd"/>
      <w:r w:rsidR="004700C5" w:rsidRPr="008E00CA">
        <w:rPr>
          <w:b/>
          <w:lang w:val="en-US"/>
        </w:rPr>
        <w:t>:</w:t>
      </w:r>
    </w:p>
    <w:p w14:paraId="3B5418DF" w14:textId="48244269" w:rsidR="004700C5" w:rsidRPr="004F1A06" w:rsidRDefault="00661898" w:rsidP="008E00CA">
      <w:pPr>
        <w:spacing w:line="360" w:lineRule="auto"/>
        <w:jc w:val="both"/>
        <w:rPr>
          <w:rFonts w:cstheme="minorHAnsi"/>
          <w:lang w:val="en-US"/>
        </w:rPr>
      </w:pPr>
      <w:r>
        <w:rPr>
          <w:rFonts w:cstheme="minorHAnsi"/>
          <w:lang w:val="en-US"/>
        </w:rPr>
        <w:t xml:space="preserve">Future of Life-Institute, </w:t>
      </w:r>
      <w:r w:rsidR="004700C5" w:rsidRPr="004F1A06">
        <w:rPr>
          <w:rFonts w:cstheme="minorHAnsi"/>
          <w:lang w:val="en-US"/>
        </w:rPr>
        <w:t>Open Letter, «Research Priorities for Robust and Beneficial AI»</w:t>
      </w:r>
      <w:r w:rsidR="0037658F" w:rsidRPr="004F1A06">
        <w:rPr>
          <w:rFonts w:cstheme="minorHAnsi"/>
          <w:lang w:val="en-US"/>
        </w:rPr>
        <w:t>, 2015.</w:t>
      </w:r>
    </w:p>
    <w:p w14:paraId="1A3C8B1D" w14:textId="066B8221" w:rsidR="004700C5" w:rsidRPr="004F1A06" w:rsidRDefault="004700C5" w:rsidP="008E00CA">
      <w:pPr>
        <w:spacing w:line="360" w:lineRule="auto"/>
        <w:jc w:val="both"/>
        <w:rPr>
          <w:rFonts w:cstheme="minorHAnsi"/>
          <w:lang w:val="en-US"/>
        </w:rPr>
      </w:pPr>
      <w:r w:rsidRPr="004F1A06">
        <w:rPr>
          <w:rFonts w:cstheme="minorHAnsi"/>
          <w:lang w:val="en-US"/>
        </w:rPr>
        <w:t>Bostrom, Nick, «Superintelligence: Paths, Dangers, Strategies»</w:t>
      </w:r>
      <w:r w:rsidR="0037658F" w:rsidRPr="004F1A06">
        <w:rPr>
          <w:rFonts w:cstheme="minorHAnsi"/>
          <w:lang w:val="en-US"/>
        </w:rPr>
        <w:t>, 2014.</w:t>
      </w:r>
    </w:p>
    <w:p w14:paraId="656BD62C" w14:textId="750439F0" w:rsidR="00284808" w:rsidRPr="004F1A06" w:rsidRDefault="00284808" w:rsidP="008E00CA">
      <w:pPr>
        <w:spacing w:line="360" w:lineRule="auto"/>
        <w:jc w:val="both"/>
        <w:rPr>
          <w:rFonts w:cstheme="minorHAnsi"/>
          <w:lang w:val="en-US"/>
        </w:rPr>
      </w:pPr>
      <w:r w:rsidRPr="004F1A06">
        <w:rPr>
          <w:rFonts w:cstheme="minorHAnsi"/>
          <w:lang w:val="en-US"/>
        </w:rPr>
        <w:t>Brynjolfsson, Erik and McAfee, Andrew, «The Second Machine Age», 2014.</w:t>
      </w:r>
    </w:p>
    <w:p w14:paraId="118299AD" w14:textId="311F4956" w:rsidR="004700C5" w:rsidRPr="004F1A06" w:rsidRDefault="004700C5" w:rsidP="008E00CA">
      <w:pPr>
        <w:spacing w:line="360" w:lineRule="auto"/>
        <w:jc w:val="both"/>
        <w:rPr>
          <w:rFonts w:cstheme="minorHAnsi"/>
          <w:lang w:val="en-US"/>
        </w:rPr>
      </w:pPr>
      <w:proofErr w:type="spellStart"/>
      <w:r w:rsidRPr="004F1A06">
        <w:rPr>
          <w:rFonts w:cstheme="minorHAnsi"/>
          <w:lang w:val="en-US"/>
        </w:rPr>
        <w:t>Calo</w:t>
      </w:r>
      <w:proofErr w:type="spellEnd"/>
      <w:r w:rsidRPr="004F1A06">
        <w:rPr>
          <w:rFonts w:cstheme="minorHAnsi"/>
          <w:lang w:val="en-US"/>
        </w:rPr>
        <w:t>, Ryan, «The Case for a Federal Robotics Commission»</w:t>
      </w:r>
      <w:r w:rsidR="0037658F" w:rsidRPr="004F1A06">
        <w:rPr>
          <w:rFonts w:cstheme="minorHAnsi"/>
          <w:lang w:val="en-US"/>
        </w:rPr>
        <w:t>, 2014.</w:t>
      </w:r>
    </w:p>
    <w:p w14:paraId="60D28746" w14:textId="73EF7B3E" w:rsidR="0037658F" w:rsidRPr="004F1A06" w:rsidRDefault="0037658F" w:rsidP="008E00CA">
      <w:pPr>
        <w:spacing w:line="360" w:lineRule="auto"/>
        <w:jc w:val="both"/>
        <w:rPr>
          <w:rFonts w:cstheme="minorHAnsi"/>
          <w:lang w:val="en-US"/>
        </w:rPr>
      </w:pPr>
      <w:r w:rsidRPr="004F1A06">
        <w:rPr>
          <w:rFonts w:cstheme="minorHAnsi"/>
          <w:lang w:val="en-US"/>
        </w:rPr>
        <w:t>Docherty, Bonnie, «Losing humanity: the case against killer robots», 2012.</w:t>
      </w:r>
    </w:p>
    <w:p w14:paraId="5E1D1C7E" w14:textId="7C91F4DB" w:rsidR="00A660B2" w:rsidRPr="004F1A06" w:rsidRDefault="0037658F" w:rsidP="008E00CA">
      <w:pPr>
        <w:spacing w:line="360" w:lineRule="auto"/>
        <w:jc w:val="both"/>
        <w:rPr>
          <w:rFonts w:cstheme="minorHAnsi"/>
          <w:lang w:val="en-US"/>
        </w:rPr>
      </w:pPr>
      <w:r w:rsidRPr="004F1A06">
        <w:rPr>
          <w:rFonts w:cstheme="minorHAnsi"/>
          <w:lang w:val="en-US"/>
        </w:rPr>
        <w:t>Mokyr, Joel, «Secular stagnation? Not in your life», 2014.</w:t>
      </w:r>
    </w:p>
    <w:p w14:paraId="368C9446" w14:textId="36F58C10" w:rsidR="0037658F" w:rsidRPr="004F1A06" w:rsidRDefault="0037658F" w:rsidP="008E00CA">
      <w:pPr>
        <w:spacing w:line="360" w:lineRule="auto"/>
        <w:jc w:val="both"/>
        <w:rPr>
          <w:rFonts w:cstheme="minorHAnsi"/>
          <w:lang w:val="en-US"/>
        </w:rPr>
      </w:pPr>
      <w:r w:rsidRPr="004F1A06">
        <w:rPr>
          <w:rFonts w:cstheme="minorHAnsi"/>
          <w:lang w:val="en-US"/>
        </w:rPr>
        <w:t>Wallach, Wendell &amp; Allen, Colin, «Moral Machines: Teaching Robots Right from Wrong», 2008.</w:t>
      </w:r>
    </w:p>
    <w:p w14:paraId="050B02C7" w14:textId="12765247" w:rsidR="00053D52" w:rsidRPr="004F1A06" w:rsidRDefault="00053D52" w:rsidP="008E00CA">
      <w:pPr>
        <w:spacing w:line="360" w:lineRule="auto"/>
        <w:jc w:val="both"/>
        <w:rPr>
          <w:rFonts w:cstheme="minorHAnsi"/>
          <w:lang w:val="en-US"/>
        </w:rPr>
      </w:pPr>
    </w:p>
    <w:p w14:paraId="38ED88BA" w14:textId="760FBEDF" w:rsidR="00855C25" w:rsidRPr="00F71A0C" w:rsidRDefault="00855C25" w:rsidP="008E00CA">
      <w:pPr>
        <w:pStyle w:val="berschrift2"/>
        <w:spacing w:line="360" w:lineRule="auto"/>
        <w:jc w:val="both"/>
        <w:rPr>
          <w:lang w:val="en-US"/>
        </w:rPr>
      </w:pPr>
      <w:proofErr w:type="spellStart"/>
      <w:r w:rsidRPr="00F71A0C">
        <w:rPr>
          <w:lang w:val="en-US"/>
        </w:rPr>
        <w:t>Internetlinks</w:t>
      </w:r>
      <w:proofErr w:type="spellEnd"/>
      <w:r w:rsidRPr="00F71A0C">
        <w:rPr>
          <w:lang w:val="en-US"/>
        </w:rPr>
        <w:t>:</w:t>
      </w:r>
    </w:p>
    <w:p w14:paraId="603F3A4B" w14:textId="4B8A14A2" w:rsidR="00053D52" w:rsidRPr="004F1A06" w:rsidRDefault="00053D52" w:rsidP="008E00CA">
      <w:pPr>
        <w:spacing w:line="360" w:lineRule="auto"/>
        <w:jc w:val="both"/>
        <w:rPr>
          <w:lang w:val="en-US"/>
        </w:rPr>
      </w:pPr>
      <w:r w:rsidRPr="004F1A06">
        <w:rPr>
          <w:lang w:val="en-US"/>
        </w:rPr>
        <w:t>Future of Life-Institute</w:t>
      </w:r>
      <w:r w:rsidR="00991F47" w:rsidRPr="004F1A06">
        <w:rPr>
          <w:lang w:val="en-US"/>
        </w:rPr>
        <w:t>,</w:t>
      </w:r>
      <w:r w:rsidRPr="004F1A06">
        <w:rPr>
          <w:lang w:val="en-US"/>
        </w:rPr>
        <w:t xml:space="preserve"> </w:t>
      </w:r>
      <w:r w:rsidR="00991F47" w:rsidRPr="004F1A06">
        <w:rPr>
          <w:lang w:val="en-US"/>
        </w:rPr>
        <w:t>o</w:t>
      </w:r>
      <w:r w:rsidRPr="004F1A06">
        <w:rPr>
          <w:lang w:val="en-US"/>
        </w:rPr>
        <w:t xml:space="preserve">nline </w:t>
      </w:r>
      <w:proofErr w:type="spellStart"/>
      <w:r w:rsidRPr="004F1A06">
        <w:rPr>
          <w:lang w:val="en-US"/>
        </w:rPr>
        <w:t>unter</w:t>
      </w:r>
      <w:proofErr w:type="spellEnd"/>
      <w:r w:rsidRPr="004F1A06">
        <w:rPr>
          <w:lang w:val="en-US"/>
        </w:rPr>
        <w:t xml:space="preserve">: </w:t>
      </w:r>
      <w:hyperlink r:id="rId12" w:history="1">
        <w:r w:rsidRPr="004F1A06">
          <w:rPr>
            <w:rStyle w:val="Hyperlink"/>
            <w:lang w:val="en-US"/>
          </w:rPr>
          <w:t>https://futureoflife.org/</w:t>
        </w:r>
      </w:hyperlink>
      <w:r w:rsidRPr="004F1A06">
        <w:rPr>
          <w:lang w:val="en-US"/>
        </w:rPr>
        <w:t xml:space="preserve"> (</w:t>
      </w:r>
      <w:proofErr w:type="spellStart"/>
      <w:r w:rsidRPr="004F1A06">
        <w:rPr>
          <w:lang w:val="en-US"/>
        </w:rPr>
        <w:t>Zu</w:t>
      </w:r>
      <w:r w:rsidR="00991F47" w:rsidRPr="004F1A06">
        <w:rPr>
          <w:lang w:val="en-US"/>
        </w:rPr>
        <w:t>griff</w:t>
      </w:r>
      <w:proofErr w:type="spellEnd"/>
      <w:r w:rsidRPr="004F1A06">
        <w:rPr>
          <w:lang w:val="en-US"/>
        </w:rPr>
        <w:t>: 10.0</w:t>
      </w:r>
      <w:r w:rsidR="00855C25">
        <w:rPr>
          <w:lang w:val="en-US"/>
        </w:rPr>
        <w:t>8</w:t>
      </w:r>
      <w:r w:rsidRPr="004F1A06">
        <w:rPr>
          <w:lang w:val="en-US"/>
        </w:rPr>
        <w:t>.2020).</w:t>
      </w:r>
    </w:p>
    <w:p w14:paraId="522BF2D4" w14:textId="0B4667C4" w:rsidR="00991F47" w:rsidRPr="00793956" w:rsidRDefault="00991F47" w:rsidP="008E00CA">
      <w:pPr>
        <w:spacing w:line="360" w:lineRule="auto"/>
        <w:jc w:val="both"/>
        <w:rPr>
          <w:lang w:val="en-US"/>
        </w:rPr>
      </w:pPr>
      <w:proofErr w:type="spellStart"/>
      <w:r w:rsidRPr="00793956">
        <w:rPr>
          <w:lang w:val="en-US"/>
        </w:rPr>
        <w:t>Github</w:t>
      </w:r>
      <w:proofErr w:type="spellEnd"/>
      <w:r w:rsidRPr="00793956">
        <w:rPr>
          <w:lang w:val="en-US"/>
        </w:rPr>
        <w:t xml:space="preserve"> repository, online </w:t>
      </w:r>
      <w:proofErr w:type="spellStart"/>
      <w:r w:rsidRPr="00793956">
        <w:rPr>
          <w:lang w:val="en-US"/>
        </w:rPr>
        <w:t>unter</w:t>
      </w:r>
      <w:proofErr w:type="spellEnd"/>
      <w:r w:rsidRPr="00793956">
        <w:rPr>
          <w:lang w:val="en-US"/>
        </w:rPr>
        <w:t xml:space="preserve">: </w:t>
      </w:r>
      <w:hyperlink r:id="rId13" w:history="1">
        <w:r w:rsidRPr="00793956">
          <w:rPr>
            <w:rStyle w:val="Hyperlink"/>
            <w:lang w:val="en-US"/>
          </w:rPr>
          <w:t>https://github.com/flicksolutions/musk</w:t>
        </w:r>
      </w:hyperlink>
      <w:r w:rsidRPr="00793956">
        <w:rPr>
          <w:lang w:val="en-US"/>
        </w:rPr>
        <w:t xml:space="preserve"> (</w:t>
      </w:r>
      <w:proofErr w:type="spellStart"/>
      <w:r w:rsidRPr="00793956">
        <w:rPr>
          <w:lang w:val="en-US"/>
        </w:rPr>
        <w:t>Zugriff</w:t>
      </w:r>
      <w:proofErr w:type="spellEnd"/>
      <w:r w:rsidRPr="00793956">
        <w:rPr>
          <w:lang w:val="en-US"/>
        </w:rPr>
        <w:t>: 10.0</w:t>
      </w:r>
      <w:r w:rsidR="00855C25" w:rsidRPr="00793956">
        <w:rPr>
          <w:lang w:val="en-US"/>
        </w:rPr>
        <w:t>8</w:t>
      </w:r>
      <w:r w:rsidRPr="00793956">
        <w:rPr>
          <w:lang w:val="en-US"/>
        </w:rPr>
        <w:t>.2020).</w:t>
      </w:r>
    </w:p>
    <w:p w14:paraId="29D81678" w14:textId="3DB23855" w:rsidR="00072EFB" w:rsidRPr="00D02012" w:rsidRDefault="00991F47" w:rsidP="008E00CA">
      <w:pPr>
        <w:spacing w:line="360" w:lineRule="auto"/>
        <w:jc w:val="both"/>
        <w:rPr>
          <w:rFonts w:cstheme="minorHAnsi"/>
        </w:rPr>
      </w:pPr>
      <w:proofErr w:type="spellStart"/>
      <w:r>
        <w:t>Zotero</w:t>
      </w:r>
      <w:proofErr w:type="spellEnd"/>
      <w:r>
        <w:t xml:space="preserve">: </w:t>
      </w:r>
      <w:hyperlink r:id="rId14" w:history="1">
        <w:r w:rsidRPr="00D02012">
          <w:rPr>
            <w:rStyle w:val="Hyperlink"/>
            <w:rFonts w:cstheme="minorHAnsi"/>
          </w:rPr>
          <w:t>https://www.zotero.org/groups/2463181/musk_argumentationsanalyse/collections/2VWWS9ZF</w:t>
        </w:r>
      </w:hyperlink>
      <w:r>
        <w:rPr>
          <w:rStyle w:val="Hyperlink"/>
          <w:rFonts w:cstheme="minorHAnsi"/>
        </w:rPr>
        <w:t xml:space="preserve"> </w:t>
      </w:r>
      <w:r>
        <w:t>(Zugriff: 10.0</w:t>
      </w:r>
      <w:r w:rsidR="00855C25">
        <w:t>8</w:t>
      </w:r>
      <w:r>
        <w:t>.2020).</w:t>
      </w:r>
    </w:p>
    <w:p w14:paraId="242892D9" w14:textId="11171709" w:rsidR="00A660B2" w:rsidRPr="00D02012" w:rsidRDefault="00A660B2" w:rsidP="008E00CA">
      <w:pPr>
        <w:spacing w:line="360" w:lineRule="auto"/>
        <w:jc w:val="both"/>
        <w:rPr>
          <w:rFonts w:cstheme="minorHAnsi"/>
        </w:rPr>
      </w:pPr>
      <w:r w:rsidRPr="00D02012">
        <w:rPr>
          <w:rFonts w:cstheme="minorHAnsi"/>
        </w:rPr>
        <w:t xml:space="preserve">Alle Texte sind auf </w:t>
      </w:r>
      <w:proofErr w:type="spellStart"/>
      <w:r w:rsidRPr="00D02012">
        <w:rPr>
          <w:rFonts w:cstheme="minorHAnsi"/>
        </w:rPr>
        <w:t>Github</w:t>
      </w:r>
      <w:proofErr w:type="spellEnd"/>
      <w:r w:rsidRPr="00D02012">
        <w:rPr>
          <w:rFonts w:cstheme="minorHAnsi"/>
        </w:rPr>
        <w:t xml:space="preserve"> verfügbar:</w:t>
      </w:r>
    </w:p>
    <w:p w14:paraId="08FCB9FD" w14:textId="77777777" w:rsidR="00991F47" w:rsidRDefault="0043704F" w:rsidP="008E00CA">
      <w:pPr>
        <w:spacing w:line="360" w:lineRule="auto"/>
        <w:jc w:val="both"/>
      </w:pPr>
      <w:hyperlink r:id="rId15" w:history="1">
        <w:r w:rsidR="000B6384" w:rsidRPr="00D02012">
          <w:rPr>
            <w:rStyle w:val="Hyperlink"/>
            <w:rFonts w:cstheme="minorHAnsi"/>
          </w:rPr>
          <w:t>https://github.com/flicksolutions/musk/tree/master/quellen</w:t>
        </w:r>
      </w:hyperlink>
      <w:r w:rsidR="00991F47">
        <w:rPr>
          <w:rStyle w:val="Hyperlink"/>
          <w:rFonts w:cstheme="minorHAnsi"/>
        </w:rPr>
        <w:t xml:space="preserve"> </w:t>
      </w:r>
      <w:r w:rsidR="00991F47">
        <w:t>(Zugriff: 10.07.2020).</w:t>
      </w:r>
    </w:p>
    <w:p w14:paraId="3DDB7695" w14:textId="6277D502" w:rsidR="00B678A8" w:rsidRPr="00D02012" w:rsidRDefault="00B678A8" w:rsidP="008E00CA">
      <w:pPr>
        <w:spacing w:line="360" w:lineRule="auto"/>
        <w:jc w:val="both"/>
        <w:rPr>
          <w:rStyle w:val="Hyperlink"/>
          <w:rFonts w:cstheme="minorHAnsi"/>
        </w:rPr>
      </w:pPr>
    </w:p>
    <w:p w14:paraId="490E7CC6" w14:textId="7CC43F7E" w:rsidR="00284808" w:rsidRPr="00D02012" w:rsidRDefault="00284808" w:rsidP="008E00CA">
      <w:pPr>
        <w:spacing w:line="360" w:lineRule="auto"/>
        <w:jc w:val="both"/>
        <w:rPr>
          <w:rStyle w:val="Hyperlink"/>
          <w:rFonts w:cstheme="minorHAnsi"/>
          <w:color w:val="auto"/>
          <w:u w:val="none"/>
        </w:rPr>
      </w:pPr>
    </w:p>
    <w:p w14:paraId="058B7504" w14:textId="78A8861C" w:rsidR="00284808" w:rsidRPr="00D02012" w:rsidRDefault="00284808" w:rsidP="008E00CA">
      <w:pPr>
        <w:spacing w:line="360" w:lineRule="auto"/>
        <w:jc w:val="both"/>
        <w:rPr>
          <w:rStyle w:val="Hyperlink"/>
          <w:rFonts w:cstheme="minorHAnsi"/>
          <w:color w:val="auto"/>
          <w:u w:val="none"/>
        </w:rPr>
      </w:pPr>
      <w:proofErr w:type="spellStart"/>
      <w:r w:rsidRPr="00D02012">
        <w:rPr>
          <w:rStyle w:val="Hyperlink"/>
          <w:rFonts w:cstheme="minorHAnsi"/>
          <w:color w:val="auto"/>
          <w:u w:val="none"/>
        </w:rPr>
        <w:t>Zotero</w:t>
      </w:r>
      <w:proofErr w:type="spellEnd"/>
      <w:r w:rsidRPr="00D02012">
        <w:rPr>
          <w:rStyle w:val="Hyperlink"/>
          <w:rFonts w:cstheme="minorHAnsi"/>
          <w:color w:val="auto"/>
          <w:u w:val="none"/>
        </w:rPr>
        <w:t xml:space="preserve">: Auf </w:t>
      </w:r>
      <w:proofErr w:type="spellStart"/>
      <w:r w:rsidRPr="00D02012">
        <w:rPr>
          <w:rStyle w:val="Hyperlink"/>
          <w:rFonts w:cstheme="minorHAnsi"/>
          <w:color w:val="auto"/>
          <w:u w:val="none"/>
        </w:rPr>
        <w:t>Zotero</w:t>
      </w:r>
      <w:proofErr w:type="spellEnd"/>
      <w:r w:rsidRPr="00D02012">
        <w:rPr>
          <w:rStyle w:val="Hyperlink"/>
          <w:rFonts w:cstheme="minorHAnsi"/>
          <w:color w:val="auto"/>
          <w:u w:val="none"/>
        </w:rPr>
        <w:t xml:space="preserve"> haben wir eine Bibliothek angelegt, um die Quellenverweise dynamisch verwalten zu können:</w:t>
      </w:r>
    </w:p>
    <w:p w14:paraId="742DCF10" w14:textId="02ABEC10" w:rsidR="00284808" w:rsidRPr="00D02012" w:rsidRDefault="0043704F" w:rsidP="008E00CA">
      <w:pPr>
        <w:spacing w:line="360" w:lineRule="auto"/>
        <w:jc w:val="both"/>
        <w:rPr>
          <w:rFonts w:cstheme="minorHAnsi"/>
        </w:rPr>
      </w:pPr>
      <w:hyperlink r:id="rId16" w:history="1">
        <w:r w:rsidR="00284808" w:rsidRPr="00D02012">
          <w:rPr>
            <w:rStyle w:val="Hyperlink"/>
            <w:rFonts w:cstheme="minorHAnsi"/>
          </w:rPr>
          <w:t>https://www.zotero.org/groups/2463181/musk_argumentationsanalyse/collections/2VWWS9ZF</w:t>
        </w:r>
      </w:hyperlink>
    </w:p>
    <w:p w14:paraId="2B0B6EAD" w14:textId="638A7571" w:rsidR="00C91C79" w:rsidRPr="00D02012" w:rsidRDefault="00C91C79" w:rsidP="008E00CA">
      <w:pPr>
        <w:spacing w:line="360" w:lineRule="auto"/>
        <w:jc w:val="both"/>
        <w:rPr>
          <w:rFonts w:cstheme="minorHAnsi"/>
        </w:rPr>
      </w:pPr>
    </w:p>
    <w:p w14:paraId="735B938A" w14:textId="671CE145" w:rsidR="00A660B2" w:rsidRPr="008E00CA" w:rsidRDefault="000A7A39" w:rsidP="008E00CA">
      <w:pPr>
        <w:pStyle w:val="berschrift2"/>
        <w:spacing w:line="360" w:lineRule="auto"/>
        <w:jc w:val="both"/>
        <w:rPr>
          <w:b/>
        </w:rPr>
      </w:pPr>
      <w:proofErr w:type="spellStart"/>
      <w:r w:rsidRPr="008E00CA">
        <w:rPr>
          <w:b/>
        </w:rPr>
        <w:t>Argdown</w:t>
      </w:r>
      <w:proofErr w:type="spellEnd"/>
      <w:r w:rsidRPr="008E00CA">
        <w:rPr>
          <w:b/>
        </w:rPr>
        <w:t>-Karte</w:t>
      </w:r>
      <w:r w:rsidR="001D39D9" w:rsidRPr="008E00CA">
        <w:rPr>
          <w:b/>
        </w:rPr>
        <w:t>:</w:t>
      </w:r>
    </w:p>
    <w:p w14:paraId="5C9D2EB4" w14:textId="16FFADB2" w:rsidR="000A7A39" w:rsidRPr="00D02012" w:rsidRDefault="000A7A39" w:rsidP="008E00CA">
      <w:pPr>
        <w:spacing w:line="360" w:lineRule="auto"/>
        <w:jc w:val="both"/>
        <w:rPr>
          <w:rFonts w:cstheme="minorHAnsi"/>
        </w:rPr>
      </w:pPr>
      <w:r w:rsidRPr="00D02012">
        <w:rPr>
          <w:rFonts w:cstheme="minorHAnsi"/>
        </w:rPr>
        <w:t xml:space="preserve">Die </w:t>
      </w:r>
      <w:proofErr w:type="spellStart"/>
      <w:r w:rsidRPr="00D02012">
        <w:rPr>
          <w:rFonts w:cstheme="minorHAnsi"/>
        </w:rPr>
        <w:t>Argdown</w:t>
      </w:r>
      <w:proofErr w:type="spellEnd"/>
      <w:r w:rsidRPr="00D02012">
        <w:rPr>
          <w:rFonts w:cstheme="minorHAnsi"/>
        </w:rPr>
        <w:t xml:space="preserve">-Karte ist auf </w:t>
      </w:r>
      <w:proofErr w:type="spellStart"/>
      <w:r w:rsidRPr="00D02012">
        <w:rPr>
          <w:rFonts w:cstheme="minorHAnsi"/>
        </w:rPr>
        <w:t>Github</w:t>
      </w:r>
      <w:proofErr w:type="spellEnd"/>
      <w:r w:rsidRPr="00D02012">
        <w:rPr>
          <w:rFonts w:cstheme="minorHAnsi"/>
        </w:rPr>
        <w:t xml:space="preserve"> verfügbar:</w:t>
      </w:r>
    </w:p>
    <w:p w14:paraId="69B74B92" w14:textId="7927E007" w:rsidR="00026277" w:rsidRPr="008E00CA" w:rsidRDefault="00026277" w:rsidP="008E00CA">
      <w:pPr>
        <w:spacing w:line="360" w:lineRule="auto"/>
        <w:jc w:val="both"/>
      </w:pPr>
      <w:r w:rsidRPr="00D02012">
        <w:rPr>
          <w:rFonts w:cstheme="minorHAnsi"/>
        </w:rPr>
        <w:lastRenderedPageBreak/>
        <w:t xml:space="preserve">HTML: </w:t>
      </w:r>
      <w:hyperlink r:id="rId17" w:history="1">
        <w:r w:rsidRPr="00D02012">
          <w:rPr>
            <w:rStyle w:val="Hyperlink"/>
            <w:rFonts w:cstheme="minorHAnsi"/>
          </w:rPr>
          <w:t>https://flicksolutions.github.io/musk/output/research-priorities.html</w:t>
        </w:r>
      </w:hyperlink>
    </w:p>
    <w:p w14:paraId="680D3D23" w14:textId="09CA73DE" w:rsidR="00C91C79" w:rsidRPr="008E00CA" w:rsidRDefault="00855C25" w:rsidP="008E00CA">
      <w:pPr>
        <w:spacing w:line="360" w:lineRule="auto"/>
        <w:jc w:val="both"/>
        <w:rPr>
          <w:rStyle w:val="Hyperlink"/>
          <w:color w:val="auto"/>
          <w:u w:val="none"/>
        </w:rPr>
      </w:pPr>
      <w:r w:rsidRPr="00855C25">
        <w:rPr>
          <w:rStyle w:val="Hyperlink"/>
          <w:rFonts w:cstheme="minorHAnsi"/>
          <w:color w:val="auto"/>
          <w:u w:val="none"/>
        </w:rPr>
        <w:t xml:space="preserve">PDF: </w:t>
      </w:r>
      <w:hyperlink r:id="rId18" w:history="1">
        <w:r w:rsidR="00284808" w:rsidRPr="00D02012">
          <w:rPr>
            <w:rStyle w:val="Hyperlink"/>
            <w:rFonts w:cstheme="minorHAnsi"/>
          </w:rPr>
          <w:t>https://github.com/flicksolutions/musk/blob/master/output/research-priorities.pdf</w:t>
        </w:r>
      </w:hyperlink>
    </w:p>
    <w:p w14:paraId="48357085" w14:textId="69A568AD" w:rsidR="00A660B2" w:rsidRPr="008E00CA" w:rsidRDefault="00EE611A" w:rsidP="008E00CA">
      <w:pPr>
        <w:spacing w:line="360" w:lineRule="auto"/>
        <w:jc w:val="both"/>
        <w:rPr>
          <w:color w:val="0563C1" w:themeColor="hyperlink"/>
          <w:lang w:val="en-US"/>
        </w:rPr>
      </w:pPr>
      <w:proofErr w:type="spellStart"/>
      <w:r w:rsidRPr="008E00CA">
        <w:rPr>
          <w:rStyle w:val="Hyperlink"/>
          <w:color w:val="auto"/>
          <w:u w:val="none"/>
          <w:lang w:val="en-US"/>
        </w:rPr>
        <w:t>Argdown</w:t>
      </w:r>
      <w:proofErr w:type="spellEnd"/>
      <w:r w:rsidR="00855C25" w:rsidRPr="00793956">
        <w:rPr>
          <w:rStyle w:val="Hyperlink"/>
          <w:rFonts w:cstheme="minorHAnsi"/>
          <w:u w:val="none"/>
          <w:lang w:val="en-US"/>
        </w:rPr>
        <w:t xml:space="preserve">: </w:t>
      </w:r>
      <w:hyperlink r:id="rId19" w:history="1">
        <w:r w:rsidR="000B6384" w:rsidRPr="00793956">
          <w:rPr>
            <w:rStyle w:val="Hyperlink"/>
            <w:rFonts w:cstheme="minorHAnsi"/>
            <w:lang w:val="en-US"/>
          </w:rPr>
          <w:t>https://github.com/flicksolutions/musk/blob/master/argdown/_research-priorities.argdown</w:t>
        </w:r>
      </w:hyperlink>
    </w:p>
    <w:sectPr w:rsidR="00A660B2" w:rsidRPr="008E00CA">
      <w:headerReference w:type="default" r:id="rId20"/>
      <w:foot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lick, Sebastian (STUDENTS)" w:date="2020-08-14T16:47:00Z" w:initials="FS(">
    <w:p w14:paraId="272BD69B" w14:textId="2837A7F9" w:rsidR="004873A6" w:rsidRDefault="004873A6">
      <w:pPr>
        <w:pStyle w:val="Kommentartext"/>
      </w:pPr>
      <w:r>
        <w:rPr>
          <w:rStyle w:val="Kommentarzeichen"/>
        </w:rPr>
        <w:annotationRef/>
      </w:r>
      <w:r>
        <w:t xml:space="preserve">Das </w:t>
      </w:r>
      <w:proofErr w:type="spellStart"/>
      <w:r>
        <w:t>steit</w:t>
      </w:r>
      <w:proofErr w:type="spellEnd"/>
      <w:r>
        <w:t xml:space="preserve"> hie </w:t>
      </w:r>
      <w:proofErr w:type="spellStart"/>
      <w:r>
        <w:t>chli</w:t>
      </w:r>
      <w:proofErr w:type="spellEnd"/>
      <w:r>
        <w:t xml:space="preserve"> </w:t>
      </w:r>
      <w:proofErr w:type="spellStart"/>
      <w:r>
        <w:t>miz</w:t>
      </w:r>
      <w:proofErr w:type="spellEnd"/>
      <w:r>
        <w:t xml:space="preserve"> im </w:t>
      </w:r>
      <w:proofErr w:type="spellStart"/>
      <w:r>
        <w:t>Chueche</w:t>
      </w:r>
      <w:proofErr w:type="spellEnd"/>
      <w:r>
        <w:t xml:space="preserve">, </w:t>
      </w:r>
      <w:proofErr w:type="spellStart"/>
      <w:r>
        <w:t>tues</w:t>
      </w:r>
      <w:proofErr w:type="spellEnd"/>
      <w:r>
        <w:t xml:space="preserve"> doch a </w:t>
      </w:r>
      <w:proofErr w:type="spellStart"/>
      <w:r>
        <w:t>schluss</w:t>
      </w:r>
      <w:proofErr w:type="spellEnd"/>
      <w:r>
        <w:t xml:space="preserve"> und </w:t>
      </w:r>
      <w:proofErr w:type="spellStart"/>
      <w:r>
        <w:t>schrib</w:t>
      </w:r>
      <w:proofErr w:type="spellEnd"/>
      <w:r>
        <w:t xml:space="preserve"> </w:t>
      </w:r>
      <w:proofErr w:type="spellStart"/>
      <w:r>
        <w:t>no</w:t>
      </w:r>
      <w:proofErr w:type="spellEnd"/>
      <w:r>
        <w:t xml:space="preserve"> e </w:t>
      </w:r>
      <w:proofErr w:type="spellStart"/>
      <w:r>
        <w:t>iileitende</w:t>
      </w:r>
      <w:proofErr w:type="spellEnd"/>
      <w:r>
        <w:t xml:space="preserve"> </w:t>
      </w:r>
      <w:proofErr w:type="spellStart"/>
      <w:r>
        <w:t>satz</w:t>
      </w:r>
      <w:proofErr w:type="spellEnd"/>
      <w:r>
        <w:t xml:space="preserve">, </w:t>
      </w:r>
      <w:proofErr w:type="spellStart"/>
      <w:r>
        <w:t>irgendwei</w:t>
      </w:r>
      <w:proofErr w:type="spellEnd"/>
      <w:r>
        <w:t xml:space="preserve"> ‘dieser Punkt wird auch in folgendem Zitat </w:t>
      </w:r>
      <w:proofErr w:type="gramStart"/>
      <w:r>
        <w:t>deutlich:’</w:t>
      </w:r>
      <w:proofErr w:type="gramEnd"/>
      <w:r>
        <w:t xml:space="preserve"> oder so</w:t>
      </w:r>
    </w:p>
  </w:comment>
  <w:comment w:id="5" w:author="Flick, Sebastian (STUDENTS)" w:date="2020-08-14T16:52:00Z" w:initials="FS(">
    <w:p w14:paraId="1E772F1F" w14:textId="46D16C55" w:rsidR="007B6130" w:rsidRDefault="007B6130">
      <w:pPr>
        <w:pStyle w:val="Kommentartext"/>
      </w:pPr>
      <w:r>
        <w:rPr>
          <w:rStyle w:val="Kommentarzeichen"/>
        </w:rPr>
        <w:annotationRef/>
      </w:r>
      <w:r>
        <w:t xml:space="preserve">Was </w:t>
      </w:r>
      <w:proofErr w:type="spellStart"/>
      <w:r>
        <w:t>fürne</w:t>
      </w:r>
      <w:proofErr w:type="spellEnd"/>
      <w:r>
        <w:t xml:space="preserve"> </w:t>
      </w:r>
      <w:proofErr w:type="spellStart"/>
      <w:r>
        <w:t>Ussag</w:t>
      </w:r>
      <w:proofErr w:type="spellEnd"/>
      <w:r>
        <w:t xml:space="preserve">? Die, </w:t>
      </w:r>
      <w:proofErr w:type="spellStart"/>
      <w:r>
        <w:t>wod</w:t>
      </w:r>
      <w:proofErr w:type="spellEnd"/>
      <w:r>
        <w:t xml:space="preserve"> </w:t>
      </w:r>
      <w:proofErr w:type="spellStart"/>
      <w:r>
        <w:t>zitiersch</w:t>
      </w:r>
      <w:proofErr w:type="spellEnd"/>
      <w:r>
        <w:t>?</w:t>
      </w:r>
    </w:p>
  </w:comment>
  <w:comment w:id="9" w:author="Flick, Sebastian (STUDENTS)" w:date="2020-08-14T16:55:00Z" w:initials="FS(">
    <w:p w14:paraId="2BCE463A" w14:textId="2C639916" w:rsidR="007B6130" w:rsidRDefault="007B6130">
      <w:pPr>
        <w:pStyle w:val="Kommentartext"/>
      </w:pPr>
      <w:r>
        <w:rPr>
          <w:rStyle w:val="Kommentarzeichen"/>
        </w:rPr>
        <w:annotationRef/>
      </w:r>
      <w:r>
        <w:t xml:space="preserve">Was si spezialisierte </w:t>
      </w:r>
      <w:proofErr w:type="spellStart"/>
      <w:r>
        <w:t>Ageänte</w:t>
      </w:r>
      <w:proofErr w:type="spellEnd"/>
      <w:r>
        <w:t>??</w:t>
      </w:r>
    </w:p>
  </w:comment>
  <w:comment w:id="10" w:author="Flick, Sebastian (STUDENTS)" w:date="2020-08-14T17:00:00Z" w:initials="FS(">
    <w:p w14:paraId="44E4C233" w14:textId="629875CB" w:rsidR="00CD5A73" w:rsidRDefault="00CD5A73">
      <w:pPr>
        <w:pStyle w:val="Kommentartext"/>
      </w:pPr>
      <w:r>
        <w:rPr>
          <w:rStyle w:val="Kommentarzeichen"/>
        </w:rPr>
        <w:annotationRef/>
      </w:r>
      <w:r>
        <w:t>Was ist 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2BD69B" w15:done="0"/>
  <w15:commentEx w15:paraId="1E772F1F" w15:done="0"/>
  <w15:commentEx w15:paraId="2BCE463A" w15:done="0"/>
  <w15:commentEx w15:paraId="44E4C2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13EB7" w16cex:dateUtc="2020-08-14T14:47:00Z"/>
  <w16cex:commentExtensible w16cex:durableId="22E13FBD" w16cex:dateUtc="2020-08-14T14:52:00Z"/>
  <w16cex:commentExtensible w16cex:durableId="22E1409B" w16cex:dateUtc="2020-08-14T14:55:00Z"/>
  <w16cex:commentExtensible w16cex:durableId="22E141AF" w16cex:dateUtc="2020-08-14T1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2BD69B" w16cid:durableId="22E13EB7"/>
  <w16cid:commentId w16cid:paraId="1E772F1F" w16cid:durableId="22E13FBD"/>
  <w16cid:commentId w16cid:paraId="2BCE463A" w16cid:durableId="22E1409B"/>
  <w16cid:commentId w16cid:paraId="44E4C233" w16cid:durableId="22E141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1BDF1" w14:textId="77777777" w:rsidR="0043704F" w:rsidRDefault="0043704F" w:rsidP="009D3E29">
      <w:pPr>
        <w:spacing w:after="0" w:line="240" w:lineRule="auto"/>
      </w:pPr>
      <w:r>
        <w:separator/>
      </w:r>
    </w:p>
  </w:endnote>
  <w:endnote w:type="continuationSeparator" w:id="0">
    <w:p w14:paraId="3F6E21CA" w14:textId="77777777" w:rsidR="0043704F" w:rsidRDefault="0043704F" w:rsidP="009D3E29">
      <w:pPr>
        <w:spacing w:after="0" w:line="240" w:lineRule="auto"/>
      </w:pPr>
      <w:r>
        <w:continuationSeparator/>
      </w:r>
    </w:p>
  </w:endnote>
  <w:endnote w:type="continuationNotice" w:id="1">
    <w:p w14:paraId="17DE8E88" w14:textId="77777777" w:rsidR="0043704F" w:rsidRDefault="004370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1793211"/>
      <w:docPartObj>
        <w:docPartGallery w:val="Page Numbers (Bottom of Page)"/>
        <w:docPartUnique/>
      </w:docPartObj>
    </w:sdtPr>
    <w:sdtEndPr/>
    <w:sdtContent>
      <w:p w14:paraId="509CFCD2" w14:textId="4729212E" w:rsidR="001C29FA" w:rsidRDefault="001C29FA">
        <w:pPr>
          <w:pStyle w:val="Fuzeile"/>
          <w:jc w:val="center"/>
        </w:pPr>
        <w:r>
          <w:fldChar w:fldCharType="begin"/>
        </w:r>
        <w:r>
          <w:instrText>PAGE   \* MERGEFORMAT</w:instrText>
        </w:r>
        <w:r>
          <w:fldChar w:fldCharType="separate"/>
        </w:r>
        <w:r>
          <w:rPr>
            <w:lang w:val="de-DE"/>
          </w:rPr>
          <w:t>2</w:t>
        </w:r>
        <w:r>
          <w:fldChar w:fldCharType="end"/>
        </w:r>
      </w:p>
    </w:sdtContent>
  </w:sdt>
  <w:p w14:paraId="38085430" w14:textId="77777777" w:rsidR="001C29FA" w:rsidRDefault="001C29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F2C8E" w14:textId="77777777" w:rsidR="0043704F" w:rsidRDefault="0043704F" w:rsidP="009D3E29">
      <w:pPr>
        <w:spacing w:after="0" w:line="240" w:lineRule="auto"/>
      </w:pPr>
      <w:r>
        <w:separator/>
      </w:r>
    </w:p>
  </w:footnote>
  <w:footnote w:type="continuationSeparator" w:id="0">
    <w:p w14:paraId="5570FD0E" w14:textId="77777777" w:rsidR="0043704F" w:rsidRDefault="0043704F" w:rsidP="009D3E29">
      <w:pPr>
        <w:spacing w:after="0" w:line="240" w:lineRule="auto"/>
      </w:pPr>
      <w:r>
        <w:continuationSeparator/>
      </w:r>
    </w:p>
  </w:footnote>
  <w:footnote w:type="continuationNotice" w:id="1">
    <w:p w14:paraId="6D9F0706" w14:textId="77777777" w:rsidR="0043704F" w:rsidRDefault="0043704F">
      <w:pPr>
        <w:spacing w:after="0" w:line="240" w:lineRule="auto"/>
      </w:pPr>
    </w:p>
  </w:footnote>
  <w:footnote w:id="2">
    <w:p w14:paraId="6D0EF78C" w14:textId="033D1826" w:rsidR="00674099" w:rsidRPr="004F1A06" w:rsidRDefault="00674099">
      <w:pPr>
        <w:pStyle w:val="Funotentext"/>
      </w:pPr>
      <w:r>
        <w:rPr>
          <w:rStyle w:val="Funotenzeichen"/>
        </w:rPr>
        <w:footnoteRef/>
      </w:r>
      <w:r>
        <w:t xml:space="preserve"> </w:t>
      </w:r>
      <w:r w:rsidR="00053D52">
        <w:t>Ein paar prominente Namen sind: Mark Zuckerberg, Elon Musk, Stephen Hawking, Steve Wozniak, Bill Gates und viele weitere.</w:t>
      </w:r>
    </w:p>
  </w:footnote>
  <w:footnote w:id="3">
    <w:p w14:paraId="71777CF6" w14:textId="7A9B6C54" w:rsidR="00674099" w:rsidRPr="00674099" w:rsidRDefault="00674099">
      <w:pPr>
        <w:pStyle w:val="Funotentext"/>
        <w:rPr>
          <w:lang w:val="en-GB"/>
        </w:rPr>
      </w:pPr>
      <w:r>
        <w:rPr>
          <w:rStyle w:val="Funotenzeichen"/>
        </w:rPr>
        <w:footnoteRef/>
      </w:r>
      <w:r w:rsidRPr="004F1A06">
        <w:rPr>
          <w:lang w:val="en-US"/>
        </w:rPr>
        <w:t xml:space="preserve"> </w:t>
      </w:r>
      <w:r w:rsidR="00D97CE7" w:rsidRPr="004F1A06">
        <w:rPr>
          <w:lang w:val="en-US"/>
        </w:rPr>
        <w:t xml:space="preserve">Future of Life-Institute: Online </w:t>
      </w:r>
      <w:proofErr w:type="spellStart"/>
      <w:r w:rsidR="00D97CE7" w:rsidRPr="004F1A06">
        <w:rPr>
          <w:lang w:val="en-US"/>
        </w:rPr>
        <w:t>unter</w:t>
      </w:r>
      <w:proofErr w:type="spellEnd"/>
      <w:r w:rsidR="00D97CE7" w:rsidRPr="004F1A06">
        <w:rPr>
          <w:lang w:val="en-US"/>
        </w:rPr>
        <w:t xml:space="preserve">: </w:t>
      </w:r>
      <w:hyperlink r:id="rId1" w:history="1">
        <w:r w:rsidR="00D97CE7" w:rsidRPr="004F1A06">
          <w:rPr>
            <w:rStyle w:val="Hyperlink"/>
            <w:lang w:val="en-US"/>
          </w:rPr>
          <w:t>https://futureoflife.org/</w:t>
        </w:r>
      </w:hyperlink>
      <w:r w:rsidR="00D97CE7" w:rsidRPr="004F1A06">
        <w:rPr>
          <w:lang w:val="en-US"/>
        </w:rPr>
        <w:t xml:space="preserve"> (</w:t>
      </w:r>
      <w:proofErr w:type="spellStart"/>
      <w:r w:rsidR="00D97CE7" w:rsidRPr="004F1A06">
        <w:rPr>
          <w:lang w:val="en-US"/>
        </w:rPr>
        <w:t>Zugang</w:t>
      </w:r>
      <w:proofErr w:type="spellEnd"/>
      <w:r w:rsidR="00D97CE7" w:rsidRPr="004F1A06">
        <w:rPr>
          <w:lang w:val="en-US"/>
        </w:rPr>
        <w:t>: 10.0</w:t>
      </w:r>
      <w:r w:rsidR="00F14C4C">
        <w:rPr>
          <w:lang w:val="en-US"/>
        </w:rPr>
        <w:t>8</w:t>
      </w:r>
      <w:r w:rsidR="00D97CE7" w:rsidRPr="004F1A06">
        <w:rPr>
          <w:lang w:val="en-US"/>
        </w:rPr>
        <w:t>.2020).</w:t>
      </w:r>
    </w:p>
  </w:footnote>
  <w:footnote w:id="4">
    <w:p w14:paraId="2939B709" w14:textId="3C306F97" w:rsidR="00674099" w:rsidRPr="004F1A06" w:rsidRDefault="00674099">
      <w:pPr>
        <w:pStyle w:val="Funotentext"/>
      </w:pPr>
      <w:r>
        <w:rPr>
          <w:rStyle w:val="Funotenzeichen"/>
        </w:rPr>
        <w:footnoteRef/>
      </w:r>
      <w:r>
        <w:t xml:space="preserve"> Eine «Superintelligenz» ist ein hypothetischer Agent, welcher eine Intelligenz besitzt, die </w:t>
      </w:r>
      <w:r w:rsidR="000B4ED6">
        <w:t xml:space="preserve">die </w:t>
      </w:r>
      <w:r>
        <w:t>menschliche Intelligenz bei weitem überschreitet.</w:t>
      </w:r>
    </w:p>
  </w:footnote>
  <w:footnote w:id="5">
    <w:p w14:paraId="4384EB76" w14:textId="2ABBD4C1" w:rsidR="00674099" w:rsidRPr="004F1A06" w:rsidRDefault="00674099">
      <w:pPr>
        <w:pStyle w:val="Funotentext"/>
      </w:pPr>
      <w:r>
        <w:rPr>
          <w:rStyle w:val="Funotenzeichen"/>
        </w:rPr>
        <w:footnoteRef/>
      </w:r>
      <w:r>
        <w:t xml:space="preserve"> </w:t>
      </w:r>
      <w:r w:rsidRPr="00674099">
        <w:rPr>
          <w:rFonts w:cstheme="minorHAnsi"/>
        </w:rPr>
        <w:t>Ein Zeitpunkt, ab dem Maschinen sich selbst verbessern können, den technischen Fortschritt massiv beschleunigen und so unkontrollierbare und irreversible Folgen mit sich bring</w:t>
      </w:r>
      <w:r w:rsidR="000B4ED6">
        <w:rPr>
          <w:rFonts w:cstheme="minorHAnsi"/>
        </w:rPr>
        <w:t>en</w:t>
      </w:r>
      <w:r w:rsidRPr="00674099">
        <w:rPr>
          <w:rFonts w:cstheme="minorHAnsi"/>
        </w:rPr>
        <w:t>.</w:t>
      </w:r>
    </w:p>
  </w:footnote>
  <w:footnote w:id="6">
    <w:p w14:paraId="45CC92E2" w14:textId="07160DF6" w:rsidR="003C1CED" w:rsidRPr="004F1A06" w:rsidRDefault="003C1CED">
      <w:pPr>
        <w:pStyle w:val="Funotentext"/>
      </w:pPr>
      <w:r>
        <w:rPr>
          <w:rStyle w:val="Funotenzeichen"/>
        </w:rPr>
        <w:footnoteRef/>
      </w:r>
      <w:r>
        <w:t xml:space="preserve"> </w:t>
      </w:r>
      <w:proofErr w:type="spellStart"/>
      <w:r w:rsidR="00991F47">
        <w:t>Github</w:t>
      </w:r>
      <w:proofErr w:type="spellEnd"/>
      <w:r w:rsidR="00991F47">
        <w:t xml:space="preserve"> </w:t>
      </w:r>
      <w:proofErr w:type="spellStart"/>
      <w:r w:rsidR="00991F47">
        <w:t>repository</w:t>
      </w:r>
      <w:proofErr w:type="spellEnd"/>
      <w:r w:rsidR="00991F47">
        <w:t xml:space="preserve">, online unter: </w:t>
      </w:r>
      <w:hyperlink r:id="rId2" w:history="1">
        <w:r w:rsidR="00991F47" w:rsidRPr="00B10BB4">
          <w:rPr>
            <w:rStyle w:val="Hyperlink"/>
          </w:rPr>
          <w:t>https://github.com/flicksolutions/musk</w:t>
        </w:r>
      </w:hyperlink>
      <w:r w:rsidR="00991F47">
        <w:t xml:space="preserve"> (Zugriff: 10.07.2020).</w:t>
      </w:r>
    </w:p>
  </w:footnote>
  <w:footnote w:id="7">
    <w:p w14:paraId="7E8847A0" w14:textId="3E2A8D04" w:rsidR="00991F47" w:rsidRPr="004F1A06" w:rsidRDefault="00991F47">
      <w:pPr>
        <w:pStyle w:val="Funotentext"/>
      </w:pPr>
      <w:r>
        <w:rPr>
          <w:rStyle w:val="Funotenzeichen"/>
        </w:rPr>
        <w:footnoteRef/>
      </w:r>
      <w:r>
        <w:t xml:space="preserve"> </w:t>
      </w:r>
      <w:proofErr w:type="spellStart"/>
      <w:r w:rsidRPr="00991F47">
        <w:t>Zotero</w:t>
      </w:r>
      <w:proofErr w:type="spellEnd"/>
      <w:r w:rsidRPr="00991F47">
        <w:t xml:space="preserve">, online unter: </w:t>
      </w:r>
      <w:hyperlink r:id="rId3" w:history="1">
        <w:r w:rsidRPr="00DE19E9">
          <w:rPr>
            <w:rStyle w:val="Hyperlink"/>
          </w:rPr>
          <w:t>https://www.zotero.org/groups/2463181/musk_argumentationsanalyse/collections/2VWWS9ZF</w:t>
        </w:r>
      </w:hyperlink>
      <w:r w:rsidRPr="00991F47">
        <w:t xml:space="preserve"> (Zugriff: 10.07.2020).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6EE4D" w14:textId="7C298A43" w:rsidR="003E1835" w:rsidRPr="00D20E79" w:rsidRDefault="003E1835" w:rsidP="003E1835">
    <w:pPr>
      <w:pStyle w:val="Kopfzeile"/>
      <w:tabs>
        <w:tab w:val="clear" w:pos="4513"/>
      </w:tabs>
      <w:rPr>
        <w:rFonts w:cs="Arial"/>
        <w:sz w:val="20"/>
        <w:szCs w:val="20"/>
      </w:rPr>
    </w:pPr>
    <w:r w:rsidRPr="00D20E79">
      <w:rPr>
        <w:rFonts w:cs="Arial"/>
      </w:rPr>
      <w:t>Philosophisches Institut, Universität Bern</w:t>
    </w:r>
    <w:r w:rsidRPr="00D20E79">
      <w:rPr>
        <w:rFonts w:cs="Arial"/>
      </w:rPr>
      <w:tab/>
    </w:r>
    <w:r>
      <w:rPr>
        <w:rFonts w:cs="Arial"/>
      </w:rPr>
      <w:t xml:space="preserve">FS2020 | </w:t>
    </w:r>
    <w:r w:rsidR="00FD60D5">
      <w:rPr>
        <w:rFonts w:cs="Arial"/>
      </w:rPr>
      <w:t>14</w:t>
    </w:r>
    <w:r w:rsidRPr="00D20E79">
      <w:rPr>
        <w:rFonts w:cs="Arial"/>
      </w:rPr>
      <w:t>.</w:t>
    </w:r>
    <w:r>
      <w:rPr>
        <w:rFonts w:cs="Arial"/>
      </w:rPr>
      <w:t>0</w:t>
    </w:r>
    <w:r w:rsidR="00F14C4C">
      <w:rPr>
        <w:rFonts w:cs="Arial"/>
      </w:rPr>
      <w:t>8</w:t>
    </w:r>
    <w:r w:rsidRPr="00D20E79">
      <w:rPr>
        <w:rFonts w:cs="Arial"/>
      </w:rPr>
      <w:t>.20</w:t>
    </w:r>
    <w:r>
      <w:rPr>
        <w:rFonts w:cs="Arial"/>
      </w:rPr>
      <w:t>20</w:t>
    </w:r>
  </w:p>
  <w:p w14:paraId="3DE0C73B" w14:textId="758EE9C9" w:rsidR="003E1835" w:rsidRPr="003E1835" w:rsidRDefault="003E1835" w:rsidP="003E1835">
    <w:pPr>
      <w:pStyle w:val="Kopfzeile"/>
      <w:tabs>
        <w:tab w:val="clear" w:pos="4513"/>
      </w:tabs>
      <w:rPr>
        <w:rFonts w:cs="Arial"/>
      </w:rPr>
    </w:pPr>
    <w:r w:rsidRPr="003E1835">
      <w:rPr>
        <w:rFonts w:cs="Arial"/>
      </w:rPr>
      <w:t>S/PS Argumentanalyse</w:t>
    </w:r>
    <w:r w:rsidRPr="003E1835">
      <w:rPr>
        <w:rFonts w:cs="Arial"/>
      </w:rPr>
      <w:tab/>
      <w:t>Projektbe</w:t>
    </w:r>
    <w:r w:rsidR="002A09ED">
      <w:rPr>
        <w:rFonts w:cs="Arial"/>
      </w:rPr>
      <w:t>richt</w:t>
    </w:r>
    <w:r w:rsidRPr="003E1835">
      <w:rPr>
        <w:rFonts w:cs="Arial"/>
      </w:rPr>
      <w:t xml:space="preserve"> </w:t>
    </w:r>
    <w:r>
      <w:rPr>
        <w:rFonts w:cs="Arial"/>
      </w:rPr>
      <w:t>«</w:t>
    </w:r>
    <w:r w:rsidR="003978D7">
      <w:rPr>
        <w:rFonts w:cs="Arial"/>
      </w:rPr>
      <w:t xml:space="preserve">Gefahren der </w:t>
    </w:r>
    <w:r w:rsidR="00FD60D5">
      <w:rPr>
        <w:rFonts w:cs="Arial"/>
      </w:rPr>
      <w:t>A</w:t>
    </w:r>
    <w:r>
      <w:rPr>
        <w:rFonts w:cs="Arial"/>
      </w:rPr>
      <w:t>I</w:t>
    </w:r>
    <w:r w:rsidR="00FD60D5">
      <w:rPr>
        <w:rFonts w:cs="Arial"/>
      </w:rPr>
      <w:t>-Entwicklung</w:t>
    </w:r>
    <w:r>
      <w:rPr>
        <w:rFonts w:cs="Arial"/>
      </w:rPr>
      <w:t>»</w:t>
    </w:r>
  </w:p>
  <w:p w14:paraId="7347F24E" w14:textId="38E7D501" w:rsidR="003E1835" w:rsidRPr="003E1835" w:rsidRDefault="003E1835" w:rsidP="003E1835">
    <w:pPr>
      <w:pStyle w:val="Kopfzeile"/>
      <w:tabs>
        <w:tab w:val="clear" w:pos="4513"/>
      </w:tabs>
      <w:rPr>
        <w:rFonts w:cs="Arial"/>
        <w:lang w:val="en-GB"/>
      </w:rPr>
    </w:pPr>
    <w:r w:rsidRPr="003E1835">
      <w:rPr>
        <w:rFonts w:cs="Arial"/>
        <w:lang w:val="en-GB"/>
      </w:rPr>
      <w:t xml:space="preserve">Prof. </w:t>
    </w:r>
    <w:proofErr w:type="spellStart"/>
    <w:r w:rsidRPr="003E1835">
      <w:rPr>
        <w:rFonts w:cs="Arial"/>
        <w:lang w:val="en-GB"/>
      </w:rPr>
      <w:t>Dr.</w:t>
    </w:r>
    <w:proofErr w:type="spellEnd"/>
    <w:r w:rsidRPr="003E1835">
      <w:rPr>
        <w:rFonts w:cs="Arial"/>
        <w:lang w:val="en-GB"/>
      </w:rPr>
      <w:t xml:space="preserve"> Georg Brun</w:t>
    </w:r>
    <w:r w:rsidRPr="003E1835">
      <w:rPr>
        <w:rFonts w:cs="Arial"/>
        <w:lang w:val="en-GB"/>
      </w:rPr>
      <w:tab/>
    </w:r>
    <w:r>
      <w:rPr>
        <w:rFonts w:cs="Arial"/>
        <w:lang w:val="en-GB"/>
      </w:rPr>
      <w:t xml:space="preserve">Sebastian Flick und </w:t>
    </w:r>
    <w:r w:rsidRPr="003E1835">
      <w:rPr>
        <w:rFonts w:cs="Arial"/>
        <w:lang w:val="en-GB"/>
      </w:rPr>
      <w:t xml:space="preserve">Claude </w:t>
    </w:r>
    <w:proofErr w:type="spellStart"/>
    <w:r w:rsidRPr="003E1835">
      <w:rPr>
        <w:rFonts w:cs="Arial"/>
        <w:lang w:val="en-GB"/>
      </w:rPr>
      <w:t>Aebersold</w:t>
    </w:r>
    <w:proofErr w:type="spellEnd"/>
  </w:p>
  <w:p w14:paraId="2A278C4E" w14:textId="77777777" w:rsidR="003E1835" w:rsidRPr="003E1835" w:rsidRDefault="003E1835" w:rsidP="003E1835">
    <w:pPr>
      <w:pStyle w:val="Kopfzeile"/>
      <w:tabs>
        <w:tab w:val="clear" w:pos="4513"/>
      </w:tabs>
      <w:rPr>
        <w:rFonts w:cs="Arial"/>
        <w:u w:val="single"/>
        <w:lang w:val="en-GB"/>
      </w:rPr>
    </w:pPr>
    <w:r w:rsidRPr="003E1835">
      <w:rPr>
        <w:rFonts w:cs="Arial"/>
        <w:u w:val="single"/>
        <w:lang w:val="en-GB"/>
      </w:rPr>
      <w:tab/>
    </w:r>
  </w:p>
  <w:p w14:paraId="496202FA" w14:textId="77777777" w:rsidR="003E1835" w:rsidRPr="003E1835" w:rsidRDefault="003E1835">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4D4"/>
    <w:multiLevelType w:val="hybridMultilevel"/>
    <w:tmpl w:val="D6AAD8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A23B7C"/>
    <w:multiLevelType w:val="hybridMultilevel"/>
    <w:tmpl w:val="B96023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8AE094A"/>
    <w:multiLevelType w:val="hybridMultilevel"/>
    <w:tmpl w:val="1ACEC8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CEF0E94"/>
    <w:multiLevelType w:val="hybridMultilevel"/>
    <w:tmpl w:val="C73861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E47240F"/>
    <w:multiLevelType w:val="hybridMultilevel"/>
    <w:tmpl w:val="0CA8E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5E01D06"/>
    <w:multiLevelType w:val="hybridMultilevel"/>
    <w:tmpl w:val="A2F05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61C0144"/>
    <w:multiLevelType w:val="hybridMultilevel"/>
    <w:tmpl w:val="3AB466A0"/>
    <w:lvl w:ilvl="0" w:tplc="61B0308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7725CC8"/>
    <w:multiLevelType w:val="hybridMultilevel"/>
    <w:tmpl w:val="02781D30"/>
    <w:lvl w:ilvl="0" w:tplc="85569E08">
      <w:numFmt w:val="bullet"/>
      <w:lvlText w:val="-"/>
      <w:lvlJc w:val="left"/>
      <w:pPr>
        <w:ind w:left="1068" w:hanging="360"/>
      </w:pPr>
      <w:rPr>
        <w:rFonts w:ascii="Calibri" w:eastAsiaTheme="minorHAnsi"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3C961792"/>
    <w:multiLevelType w:val="hybridMultilevel"/>
    <w:tmpl w:val="E2EE4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05B1988"/>
    <w:multiLevelType w:val="hybridMultilevel"/>
    <w:tmpl w:val="5B9034B0"/>
    <w:lvl w:ilvl="0" w:tplc="4C4A20A2">
      <w:start w:val="1"/>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15:restartNumberingAfterBreak="0">
    <w:nsid w:val="4E960A13"/>
    <w:multiLevelType w:val="hybridMultilevel"/>
    <w:tmpl w:val="4A1699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F232930"/>
    <w:multiLevelType w:val="hybridMultilevel"/>
    <w:tmpl w:val="CEDA3C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B43677F"/>
    <w:multiLevelType w:val="hybridMultilevel"/>
    <w:tmpl w:val="5434DE06"/>
    <w:lvl w:ilvl="0" w:tplc="FA5415C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362775F"/>
    <w:multiLevelType w:val="hybridMultilevel"/>
    <w:tmpl w:val="C5A044C0"/>
    <w:lvl w:ilvl="0" w:tplc="AB28A2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B106AE1"/>
    <w:multiLevelType w:val="hybridMultilevel"/>
    <w:tmpl w:val="84089CDA"/>
    <w:lvl w:ilvl="0" w:tplc="AEE2873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10"/>
  </w:num>
  <w:num w:numId="6">
    <w:abstractNumId w:val="11"/>
  </w:num>
  <w:num w:numId="7">
    <w:abstractNumId w:val="9"/>
  </w:num>
  <w:num w:numId="8">
    <w:abstractNumId w:val="12"/>
  </w:num>
  <w:num w:numId="9">
    <w:abstractNumId w:val="3"/>
  </w:num>
  <w:num w:numId="10">
    <w:abstractNumId w:val="4"/>
  </w:num>
  <w:num w:numId="11">
    <w:abstractNumId w:val="13"/>
  </w:num>
  <w:num w:numId="12">
    <w:abstractNumId w:val="8"/>
  </w:num>
  <w:num w:numId="13">
    <w:abstractNumId w:val="7"/>
  </w:num>
  <w:num w:numId="14">
    <w:abstractNumId w:val="14"/>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ick, Sebastian (STUDENTS)">
    <w15:presenceInfo w15:providerId="None" w15:userId="Flick, Sebastian (STUDEN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66"/>
    <w:rsid w:val="00026277"/>
    <w:rsid w:val="00034B15"/>
    <w:rsid w:val="00053D52"/>
    <w:rsid w:val="00067462"/>
    <w:rsid w:val="00071AC8"/>
    <w:rsid w:val="00072EFB"/>
    <w:rsid w:val="00081D4E"/>
    <w:rsid w:val="0008676E"/>
    <w:rsid w:val="000A7123"/>
    <w:rsid w:val="000A7A39"/>
    <w:rsid w:val="000B4ED6"/>
    <w:rsid w:val="000B6384"/>
    <w:rsid w:val="000C2BB4"/>
    <w:rsid w:val="00100F5B"/>
    <w:rsid w:val="00115BAB"/>
    <w:rsid w:val="001623C6"/>
    <w:rsid w:val="00165C2A"/>
    <w:rsid w:val="00175EAD"/>
    <w:rsid w:val="001832AE"/>
    <w:rsid w:val="001B7DA2"/>
    <w:rsid w:val="001C29FA"/>
    <w:rsid w:val="001D39D9"/>
    <w:rsid w:val="00204229"/>
    <w:rsid w:val="00216F21"/>
    <w:rsid w:val="00252BBB"/>
    <w:rsid w:val="002675A6"/>
    <w:rsid w:val="00284808"/>
    <w:rsid w:val="002A09ED"/>
    <w:rsid w:val="003060AE"/>
    <w:rsid w:val="003163B1"/>
    <w:rsid w:val="00321967"/>
    <w:rsid w:val="00324CB0"/>
    <w:rsid w:val="00325F8A"/>
    <w:rsid w:val="00333AD1"/>
    <w:rsid w:val="00333D0F"/>
    <w:rsid w:val="00337525"/>
    <w:rsid w:val="003405C2"/>
    <w:rsid w:val="003629AA"/>
    <w:rsid w:val="00376314"/>
    <w:rsid w:val="0037658F"/>
    <w:rsid w:val="00397152"/>
    <w:rsid w:val="00397363"/>
    <w:rsid w:val="003978D7"/>
    <w:rsid w:val="003A661E"/>
    <w:rsid w:val="003A6FF8"/>
    <w:rsid w:val="003A7FD7"/>
    <w:rsid w:val="003B5136"/>
    <w:rsid w:val="003B5DDD"/>
    <w:rsid w:val="003C1CED"/>
    <w:rsid w:val="003C507E"/>
    <w:rsid w:val="003C59EE"/>
    <w:rsid w:val="003D2192"/>
    <w:rsid w:val="003E1835"/>
    <w:rsid w:val="003E1EC8"/>
    <w:rsid w:val="00421100"/>
    <w:rsid w:val="00427284"/>
    <w:rsid w:val="004351AA"/>
    <w:rsid w:val="0043704F"/>
    <w:rsid w:val="004432AE"/>
    <w:rsid w:val="0045373B"/>
    <w:rsid w:val="004700C5"/>
    <w:rsid w:val="00476712"/>
    <w:rsid w:val="004873A6"/>
    <w:rsid w:val="00497BD0"/>
    <w:rsid w:val="004A7F68"/>
    <w:rsid w:val="004C3C43"/>
    <w:rsid w:val="004C5F23"/>
    <w:rsid w:val="004E05B9"/>
    <w:rsid w:val="004F1A06"/>
    <w:rsid w:val="00552E16"/>
    <w:rsid w:val="00554DC8"/>
    <w:rsid w:val="0057364C"/>
    <w:rsid w:val="005827CD"/>
    <w:rsid w:val="00587D45"/>
    <w:rsid w:val="005933CC"/>
    <w:rsid w:val="005A0507"/>
    <w:rsid w:val="005A6B4C"/>
    <w:rsid w:val="005C3C80"/>
    <w:rsid w:val="005C7314"/>
    <w:rsid w:val="005E3593"/>
    <w:rsid w:val="005E5AA0"/>
    <w:rsid w:val="005F2516"/>
    <w:rsid w:val="00654607"/>
    <w:rsid w:val="006564A0"/>
    <w:rsid w:val="00661898"/>
    <w:rsid w:val="00674099"/>
    <w:rsid w:val="006962CB"/>
    <w:rsid w:val="006972C3"/>
    <w:rsid w:val="006D180D"/>
    <w:rsid w:val="006D7A80"/>
    <w:rsid w:val="006F0864"/>
    <w:rsid w:val="006F7AC0"/>
    <w:rsid w:val="00713B65"/>
    <w:rsid w:val="00720C4F"/>
    <w:rsid w:val="0072639D"/>
    <w:rsid w:val="0073576B"/>
    <w:rsid w:val="00752A21"/>
    <w:rsid w:val="007576A1"/>
    <w:rsid w:val="00780C19"/>
    <w:rsid w:val="00783C70"/>
    <w:rsid w:val="00793956"/>
    <w:rsid w:val="00796CEB"/>
    <w:rsid w:val="007B6130"/>
    <w:rsid w:val="007C190F"/>
    <w:rsid w:val="007D7504"/>
    <w:rsid w:val="007E4081"/>
    <w:rsid w:val="007F07F1"/>
    <w:rsid w:val="007F1731"/>
    <w:rsid w:val="008168A9"/>
    <w:rsid w:val="00833D93"/>
    <w:rsid w:val="008456D7"/>
    <w:rsid w:val="00850F0C"/>
    <w:rsid w:val="00855C25"/>
    <w:rsid w:val="008756E1"/>
    <w:rsid w:val="008770E3"/>
    <w:rsid w:val="00887789"/>
    <w:rsid w:val="008957F5"/>
    <w:rsid w:val="00895CD7"/>
    <w:rsid w:val="008A1149"/>
    <w:rsid w:val="008B09ED"/>
    <w:rsid w:val="008C24EF"/>
    <w:rsid w:val="008C38FC"/>
    <w:rsid w:val="008E00CA"/>
    <w:rsid w:val="008F431F"/>
    <w:rsid w:val="00902DFC"/>
    <w:rsid w:val="00915529"/>
    <w:rsid w:val="00930336"/>
    <w:rsid w:val="00991F47"/>
    <w:rsid w:val="009937F5"/>
    <w:rsid w:val="009C4AF2"/>
    <w:rsid w:val="009D3E29"/>
    <w:rsid w:val="009E24A2"/>
    <w:rsid w:val="009E4923"/>
    <w:rsid w:val="00A3578D"/>
    <w:rsid w:val="00A658E5"/>
    <w:rsid w:val="00A65A6F"/>
    <w:rsid w:val="00A660B2"/>
    <w:rsid w:val="00A67563"/>
    <w:rsid w:val="00A94DB6"/>
    <w:rsid w:val="00A965F0"/>
    <w:rsid w:val="00AB29B2"/>
    <w:rsid w:val="00AB3376"/>
    <w:rsid w:val="00AC47DA"/>
    <w:rsid w:val="00AF231F"/>
    <w:rsid w:val="00B106C2"/>
    <w:rsid w:val="00B504D2"/>
    <w:rsid w:val="00B55BF5"/>
    <w:rsid w:val="00B678A8"/>
    <w:rsid w:val="00B85604"/>
    <w:rsid w:val="00B92746"/>
    <w:rsid w:val="00B9299E"/>
    <w:rsid w:val="00BA035D"/>
    <w:rsid w:val="00BB39F6"/>
    <w:rsid w:val="00BB61C6"/>
    <w:rsid w:val="00C14525"/>
    <w:rsid w:val="00C31009"/>
    <w:rsid w:val="00C54B3B"/>
    <w:rsid w:val="00C82F30"/>
    <w:rsid w:val="00C91C79"/>
    <w:rsid w:val="00C91F32"/>
    <w:rsid w:val="00C950A7"/>
    <w:rsid w:val="00C9688D"/>
    <w:rsid w:val="00CC0C3B"/>
    <w:rsid w:val="00CC7F7F"/>
    <w:rsid w:val="00CD5A73"/>
    <w:rsid w:val="00D00EFB"/>
    <w:rsid w:val="00D01F5A"/>
    <w:rsid w:val="00D02012"/>
    <w:rsid w:val="00D579B5"/>
    <w:rsid w:val="00D64FBF"/>
    <w:rsid w:val="00D93233"/>
    <w:rsid w:val="00D97CE7"/>
    <w:rsid w:val="00DB38F1"/>
    <w:rsid w:val="00DE19E9"/>
    <w:rsid w:val="00DE58F4"/>
    <w:rsid w:val="00DF71A6"/>
    <w:rsid w:val="00DF7EFF"/>
    <w:rsid w:val="00E133FC"/>
    <w:rsid w:val="00E551B4"/>
    <w:rsid w:val="00E626F7"/>
    <w:rsid w:val="00E6420F"/>
    <w:rsid w:val="00E82CD2"/>
    <w:rsid w:val="00E90089"/>
    <w:rsid w:val="00EA7602"/>
    <w:rsid w:val="00EC4DEC"/>
    <w:rsid w:val="00EE611A"/>
    <w:rsid w:val="00EF123B"/>
    <w:rsid w:val="00EF1CB0"/>
    <w:rsid w:val="00F00127"/>
    <w:rsid w:val="00F14C4C"/>
    <w:rsid w:val="00F151BD"/>
    <w:rsid w:val="00F2488D"/>
    <w:rsid w:val="00F34BFB"/>
    <w:rsid w:val="00F453BE"/>
    <w:rsid w:val="00F51136"/>
    <w:rsid w:val="00F71A0C"/>
    <w:rsid w:val="00F76126"/>
    <w:rsid w:val="00F8461B"/>
    <w:rsid w:val="00FB1666"/>
    <w:rsid w:val="00FC396E"/>
    <w:rsid w:val="00FD60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A227"/>
  <w15:chartTrackingRefBased/>
  <w15:docId w15:val="{1E41A35D-7BE2-40E8-9481-75E580DD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F7E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7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658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06C2"/>
    <w:pPr>
      <w:ind w:left="720"/>
      <w:contextualSpacing/>
    </w:pPr>
  </w:style>
  <w:style w:type="character" w:styleId="Hyperlink">
    <w:name w:val="Hyperlink"/>
    <w:basedOn w:val="Absatz-Standardschriftart"/>
    <w:uiPriority w:val="99"/>
    <w:unhideWhenUsed/>
    <w:rsid w:val="00100F5B"/>
    <w:rPr>
      <w:color w:val="0563C1" w:themeColor="hyperlink"/>
      <w:u w:val="single"/>
    </w:rPr>
  </w:style>
  <w:style w:type="character" w:styleId="NichtaufgelsteErwhnung">
    <w:name w:val="Unresolved Mention"/>
    <w:basedOn w:val="Absatz-Standardschriftart"/>
    <w:uiPriority w:val="99"/>
    <w:semiHidden/>
    <w:unhideWhenUsed/>
    <w:rsid w:val="00100F5B"/>
    <w:rPr>
      <w:color w:val="605E5C"/>
      <w:shd w:val="clear" w:color="auto" w:fill="E1DFDD"/>
    </w:rPr>
  </w:style>
  <w:style w:type="paragraph" w:styleId="Kopfzeile">
    <w:name w:val="header"/>
    <w:basedOn w:val="Standard"/>
    <w:link w:val="KopfzeileZchn"/>
    <w:uiPriority w:val="99"/>
    <w:unhideWhenUsed/>
    <w:rsid w:val="009D3E2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D3E29"/>
  </w:style>
  <w:style w:type="paragraph" w:styleId="Fuzeile">
    <w:name w:val="footer"/>
    <w:basedOn w:val="Standard"/>
    <w:link w:val="FuzeileZchn"/>
    <w:uiPriority w:val="99"/>
    <w:unhideWhenUsed/>
    <w:rsid w:val="009D3E2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D3E29"/>
  </w:style>
  <w:style w:type="character" w:styleId="BesuchterLink">
    <w:name w:val="FollowedHyperlink"/>
    <w:basedOn w:val="Absatz-Standardschriftart"/>
    <w:uiPriority w:val="99"/>
    <w:semiHidden/>
    <w:unhideWhenUsed/>
    <w:rsid w:val="00284808"/>
    <w:rPr>
      <w:color w:val="954F72" w:themeColor="followedHyperlink"/>
      <w:u w:val="single"/>
    </w:rPr>
  </w:style>
  <w:style w:type="paragraph" w:styleId="Funotentext">
    <w:name w:val="footnote text"/>
    <w:basedOn w:val="Standard"/>
    <w:link w:val="FunotentextZchn"/>
    <w:uiPriority w:val="99"/>
    <w:semiHidden/>
    <w:unhideWhenUsed/>
    <w:rsid w:val="00E82CD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82CD2"/>
    <w:rPr>
      <w:sz w:val="20"/>
      <w:szCs w:val="20"/>
    </w:rPr>
  </w:style>
  <w:style w:type="character" w:styleId="Funotenzeichen">
    <w:name w:val="footnote reference"/>
    <w:basedOn w:val="Absatz-Standardschriftart"/>
    <w:uiPriority w:val="99"/>
    <w:semiHidden/>
    <w:unhideWhenUsed/>
    <w:rsid w:val="00E82CD2"/>
    <w:rPr>
      <w:vertAlign w:val="superscript"/>
    </w:rPr>
  </w:style>
  <w:style w:type="character" w:styleId="Kommentarzeichen">
    <w:name w:val="annotation reference"/>
    <w:basedOn w:val="Absatz-Standardschriftart"/>
    <w:uiPriority w:val="99"/>
    <w:semiHidden/>
    <w:unhideWhenUsed/>
    <w:rsid w:val="004F1A06"/>
    <w:rPr>
      <w:sz w:val="16"/>
      <w:szCs w:val="16"/>
    </w:rPr>
  </w:style>
  <w:style w:type="paragraph" w:styleId="Kommentartext">
    <w:name w:val="annotation text"/>
    <w:basedOn w:val="Standard"/>
    <w:link w:val="KommentartextZchn"/>
    <w:uiPriority w:val="99"/>
    <w:semiHidden/>
    <w:unhideWhenUsed/>
    <w:rsid w:val="004F1A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F1A06"/>
    <w:rPr>
      <w:sz w:val="20"/>
      <w:szCs w:val="20"/>
    </w:rPr>
  </w:style>
  <w:style w:type="paragraph" w:styleId="Kommentarthema">
    <w:name w:val="annotation subject"/>
    <w:basedOn w:val="Kommentartext"/>
    <w:next w:val="Kommentartext"/>
    <w:link w:val="KommentarthemaZchn"/>
    <w:uiPriority w:val="99"/>
    <w:semiHidden/>
    <w:unhideWhenUsed/>
    <w:rsid w:val="004F1A06"/>
    <w:rPr>
      <w:b/>
      <w:bCs/>
    </w:rPr>
  </w:style>
  <w:style w:type="character" w:customStyle="1" w:styleId="KommentarthemaZchn">
    <w:name w:val="Kommentarthema Zchn"/>
    <w:basedOn w:val="KommentartextZchn"/>
    <w:link w:val="Kommentarthema"/>
    <w:uiPriority w:val="99"/>
    <w:semiHidden/>
    <w:rsid w:val="004F1A06"/>
    <w:rPr>
      <w:b/>
      <w:bCs/>
      <w:sz w:val="20"/>
      <w:szCs w:val="20"/>
    </w:rPr>
  </w:style>
  <w:style w:type="paragraph" w:styleId="Sprechblasentext">
    <w:name w:val="Balloon Text"/>
    <w:basedOn w:val="Standard"/>
    <w:link w:val="SprechblasentextZchn"/>
    <w:uiPriority w:val="99"/>
    <w:semiHidden/>
    <w:unhideWhenUsed/>
    <w:rsid w:val="004F1A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1A06"/>
    <w:rPr>
      <w:rFonts w:ascii="Segoe UI" w:hAnsi="Segoe UI" w:cs="Segoe UI"/>
      <w:sz w:val="18"/>
      <w:szCs w:val="18"/>
    </w:rPr>
  </w:style>
  <w:style w:type="character" w:customStyle="1" w:styleId="berschrift1Zchn">
    <w:name w:val="Überschrift 1 Zchn"/>
    <w:basedOn w:val="Absatz-Standardschriftart"/>
    <w:link w:val="berschrift1"/>
    <w:uiPriority w:val="9"/>
    <w:rsid w:val="00DF7EF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F7EF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658E5"/>
    <w:rPr>
      <w:rFonts w:asciiTheme="majorHAnsi" w:eastAsiaTheme="majorEastAsia" w:hAnsiTheme="majorHAnsi" w:cstheme="majorBidi"/>
      <w:color w:val="1F3763" w:themeColor="accent1" w:themeShade="7F"/>
      <w:sz w:val="24"/>
      <w:szCs w:val="24"/>
    </w:rPr>
  </w:style>
  <w:style w:type="paragraph" w:styleId="Zitat">
    <w:name w:val="Quote"/>
    <w:basedOn w:val="Standard"/>
    <w:next w:val="Standard"/>
    <w:link w:val="ZitatZchn"/>
    <w:uiPriority w:val="29"/>
    <w:qFormat/>
    <w:rsid w:val="00DF71A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F71A6"/>
    <w:rPr>
      <w:i/>
      <w:iCs/>
      <w:color w:val="404040" w:themeColor="text1" w:themeTint="BF"/>
    </w:rPr>
  </w:style>
  <w:style w:type="paragraph" w:styleId="berarbeitung">
    <w:name w:val="Revision"/>
    <w:hidden/>
    <w:uiPriority w:val="99"/>
    <w:semiHidden/>
    <w:rsid w:val="00793956"/>
    <w:pPr>
      <w:spacing w:after="0" w:line="240" w:lineRule="auto"/>
    </w:pPr>
  </w:style>
  <w:style w:type="character" w:styleId="Hervorhebung">
    <w:name w:val="Emphasis"/>
    <w:basedOn w:val="Absatz-Standardschriftart"/>
    <w:uiPriority w:val="20"/>
    <w:qFormat/>
    <w:rsid w:val="007F17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26232">
      <w:bodyDiv w:val="1"/>
      <w:marLeft w:val="0"/>
      <w:marRight w:val="0"/>
      <w:marTop w:val="0"/>
      <w:marBottom w:val="0"/>
      <w:divBdr>
        <w:top w:val="none" w:sz="0" w:space="0" w:color="auto"/>
        <w:left w:val="none" w:sz="0" w:space="0" w:color="auto"/>
        <w:bottom w:val="none" w:sz="0" w:space="0" w:color="auto"/>
        <w:right w:val="none" w:sz="0" w:space="0" w:color="auto"/>
      </w:divBdr>
      <w:divsChild>
        <w:div w:id="1996296670">
          <w:marLeft w:val="0"/>
          <w:marRight w:val="0"/>
          <w:marTop w:val="0"/>
          <w:marBottom w:val="0"/>
          <w:divBdr>
            <w:top w:val="none" w:sz="0" w:space="0" w:color="auto"/>
            <w:left w:val="none" w:sz="0" w:space="0" w:color="auto"/>
            <w:bottom w:val="none" w:sz="0" w:space="0" w:color="auto"/>
            <w:right w:val="none" w:sz="0" w:space="0" w:color="auto"/>
          </w:divBdr>
          <w:divsChild>
            <w:div w:id="2022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9512">
      <w:bodyDiv w:val="1"/>
      <w:marLeft w:val="0"/>
      <w:marRight w:val="0"/>
      <w:marTop w:val="0"/>
      <w:marBottom w:val="0"/>
      <w:divBdr>
        <w:top w:val="none" w:sz="0" w:space="0" w:color="auto"/>
        <w:left w:val="none" w:sz="0" w:space="0" w:color="auto"/>
        <w:bottom w:val="none" w:sz="0" w:space="0" w:color="auto"/>
        <w:right w:val="none" w:sz="0" w:space="0" w:color="auto"/>
      </w:divBdr>
    </w:div>
    <w:div w:id="444887625">
      <w:bodyDiv w:val="1"/>
      <w:marLeft w:val="0"/>
      <w:marRight w:val="0"/>
      <w:marTop w:val="0"/>
      <w:marBottom w:val="0"/>
      <w:divBdr>
        <w:top w:val="none" w:sz="0" w:space="0" w:color="auto"/>
        <w:left w:val="none" w:sz="0" w:space="0" w:color="auto"/>
        <w:bottom w:val="none" w:sz="0" w:space="0" w:color="auto"/>
        <w:right w:val="none" w:sz="0" w:space="0" w:color="auto"/>
      </w:divBdr>
      <w:divsChild>
        <w:div w:id="2045520950">
          <w:marLeft w:val="0"/>
          <w:marRight w:val="0"/>
          <w:marTop w:val="0"/>
          <w:marBottom w:val="0"/>
          <w:divBdr>
            <w:top w:val="none" w:sz="0" w:space="0" w:color="auto"/>
            <w:left w:val="none" w:sz="0" w:space="0" w:color="auto"/>
            <w:bottom w:val="none" w:sz="0" w:space="0" w:color="auto"/>
            <w:right w:val="none" w:sz="0" w:space="0" w:color="auto"/>
          </w:divBdr>
          <w:divsChild>
            <w:div w:id="18126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62287">
      <w:bodyDiv w:val="1"/>
      <w:marLeft w:val="0"/>
      <w:marRight w:val="0"/>
      <w:marTop w:val="0"/>
      <w:marBottom w:val="0"/>
      <w:divBdr>
        <w:top w:val="none" w:sz="0" w:space="0" w:color="auto"/>
        <w:left w:val="none" w:sz="0" w:space="0" w:color="auto"/>
        <w:bottom w:val="none" w:sz="0" w:space="0" w:color="auto"/>
        <w:right w:val="none" w:sz="0" w:space="0" w:color="auto"/>
      </w:divBdr>
    </w:div>
    <w:div w:id="485122252">
      <w:bodyDiv w:val="1"/>
      <w:marLeft w:val="0"/>
      <w:marRight w:val="0"/>
      <w:marTop w:val="0"/>
      <w:marBottom w:val="0"/>
      <w:divBdr>
        <w:top w:val="none" w:sz="0" w:space="0" w:color="auto"/>
        <w:left w:val="none" w:sz="0" w:space="0" w:color="auto"/>
        <w:bottom w:val="none" w:sz="0" w:space="0" w:color="auto"/>
        <w:right w:val="none" w:sz="0" w:space="0" w:color="auto"/>
      </w:divBdr>
      <w:divsChild>
        <w:div w:id="1597060364">
          <w:marLeft w:val="0"/>
          <w:marRight w:val="0"/>
          <w:marTop w:val="0"/>
          <w:marBottom w:val="0"/>
          <w:divBdr>
            <w:top w:val="none" w:sz="0" w:space="0" w:color="auto"/>
            <w:left w:val="none" w:sz="0" w:space="0" w:color="auto"/>
            <w:bottom w:val="none" w:sz="0" w:space="0" w:color="auto"/>
            <w:right w:val="none" w:sz="0" w:space="0" w:color="auto"/>
          </w:divBdr>
          <w:divsChild>
            <w:div w:id="977804092">
              <w:marLeft w:val="0"/>
              <w:marRight w:val="0"/>
              <w:marTop w:val="0"/>
              <w:marBottom w:val="0"/>
              <w:divBdr>
                <w:top w:val="none" w:sz="0" w:space="0" w:color="auto"/>
                <w:left w:val="none" w:sz="0" w:space="0" w:color="auto"/>
                <w:bottom w:val="none" w:sz="0" w:space="0" w:color="auto"/>
                <w:right w:val="none" w:sz="0" w:space="0" w:color="auto"/>
              </w:divBdr>
              <w:divsChild>
                <w:div w:id="1261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82104">
      <w:bodyDiv w:val="1"/>
      <w:marLeft w:val="0"/>
      <w:marRight w:val="0"/>
      <w:marTop w:val="0"/>
      <w:marBottom w:val="0"/>
      <w:divBdr>
        <w:top w:val="none" w:sz="0" w:space="0" w:color="auto"/>
        <w:left w:val="none" w:sz="0" w:space="0" w:color="auto"/>
        <w:bottom w:val="none" w:sz="0" w:space="0" w:color="auto"/>
        <w:right w:val="none" w:sz="0" w:space="0" w:color="auto"/>
      </w:divBdr>
    </w:div>
    <w:div w:id="819807264">
      <w:bodyDiv w:val="1"/>
      <w:marLeft w:val="0"/>
      <w:marRight w:val="0"/>
      <w:marTop w:val="0"/>
      <w:marBottom w:val="0"/>
      <w:divBdr>
        <w:top w:val="none" w:sz="0" w:space="0" w:color="auto"/>
        <w:left w:val="none" w:sz="0" w:space="0" w:color="auto"/>
        <w:bottom w:val="none" w:sz="0" w:space="0" w:color="auto"/>
        <w:right w:val="none" w:sz="0" w:space="0" w:color="auto"/>
      </w:divBdr>
    </w:div>
    <w:div w:id="916018025">
      <w:bodyDiv w:val="1"/>
      <w:marLeft w:val="0"/>
      <w:marRight w:val="0"/>
      <w:marTop w:val="0"/>
      <w:marBottom w:val="0"/>
      <w:divBdr>
        <w:top w:val="none" w:sz="0" w:space="0" w:color="auto"/>
        <w:left w:val="none" w:sz="0" w:space="0" w:color="auto"/>
        <w:bottom w:val="none" w:sz="0" w:space="0" w:color="auto"/>
        <w:right w:val="none" w:sz="0" w:space="0" w:color="auto"/>
      </w:divBdr>
      <w:divsChild>
        <w:div w:id="36055748">
          <w:marLeft w:val="0"/>
          <w:marRight w:val="0"/>
          <w:marTop w:val="0"/>
          <w:marBottom w:val="0"/>
          <w:divBdr>
            <w:top w:val="none" w:sz="0" w:space="0" w:color="auto"/>
            <w:left w:val="none" w:sz="0" w:space="0" w:color="auto"/>
            <w:bottom w:val="none" w:sz="0" w:space="0" w:color="auto"/>
            <w:right w:val="none" w:sz="0" w:space="0" w:color="auto"/>
          </w:divBdr>
          <w:divsChild>
            <w:div w:id="8745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29893">
      <w:bodyDiv w:val="1"/>
      <w:marLeft w:val="0"/>
      <w:marRight w:val="0"/>
      <w:marTop w:val="0"/>
      <w:marBottom w:val="0"/>
      <w:divBdr>
        <w:top w:val="none" w:sz="0" w:space="0" w:color="auto"/>
        <w:left w:val="none" w:sz="0" w:space="0" w:color="auto"/>
        <w:bottom w:val="none" w:sz="0" w:space="0" w:color="auto"/>
        <w:right w:val="none" w:sz="0" w:space="0" w:color="auto"/>
      </w:divBdr>
    </w:div>
    <w:div w:id="1149516106">
      <w:bodyDiv w:val="1"/>
      <w:marLeft w:val="0"/>
      <w:marRight w:val="0"/>
      <w:marTop w:val="0"/>
      <w:marBottom w:val="0"/>
      <w:divBdr>
        <w:top w:val="none" w:sz="0" w:space="0" w:color="auto"/>
        <w:left w:val="none" w:sz="0" w:space="0" w:color="auto"/>
        <w:bottom w:val="none" w:sz="0" w:space="0" w:color="auto"/>
        <w:right w:val="none" w:sz="0" w:space="0" w:color="auto"/>
      </w:divBdr>
    </w:div>
    <w:div w:id="1541279446">
      <w:bodyDiv w:val="1"/>
      <w:marLeft w:val="0"/>
      <w:marRight w:val="0"/>
      <w:marTop w:val="0"/>
      <w:marBottom w:val="0"/>
      <w:divBdr>
        <w:top w:val="none" w:sz="0" w:space="0" w:color="auto"/>
        <w:left w:val="none" w:sz="0" w:space="0" w:color="auto"/>
        <w:bottom w:val="none" w:sz="0" w:space="0" w:color="auto"/>
        <w:right w:val="none" w:sz="0" w:space="0" w:color="auto"/>
      </w:divBdr>
    </w:div>
    <w:div w:id="1642543234">
      <w:bodyDiv w:val="1"/>
      <w:marLeft w:val="0"/>
      <w:marRight w:val="0"/>
      <w:marTop w:val="0"/>
      <w:marBottom w:val="0"/>
      <w:divBdr>
        <w:top w:val="none" w:sz="0" w:space="0" w:color="auto"/>
        <w:left w:val="none" w:sz="0" w:space="0" w:color="auto"/>
        <w:bottom w:val="none" w:sz="0" w:space="0" w:color="auto"/>
        <w:right w:val="none" w:sz="0" w:space="0" w:color="auto"/>
      </w:divBdr>
    </w:div>
    <w:div w:id="1847088349">
      <w:bodyDiv w:val="1"/>
      <w:marLeft w:val="0"/>
      <w:marRight w:val="0"/>
      <w:marTop w:val="0"/>
      <w:marBottom w:val="0"/>
      <w:divBdr>
        <w:top w:val="none" w:sz="0" w:space="0" w:color="auto"/>
        <w:left w:val="none" w:sz="0" w:space="0" w:color="auto"/>
        <w:bottom w:val="none" w:sz="0" w:space="0" w:color="auto"/>
        <w:right w:val="none" w:sz="0" w:space="0" w:color="auto"/>
      </w:divBdr>
    </w:div>
    <w:div w:id="1900364866">
      <w:bodyDiv w:val="1"/>
      <w:marLeft w:val="0"/>
      <w:marRight w:val="0"/>
      <w:marTop w:val="0"/>
      <w:marBottom w:val="0"/>
      <w:divBdr>
        <w:top w:val="none" w:sz="0" w:space="0" w:color="auto"/>
        <w:left w:val="none" w:sz="0" w:space="0" w:color="auto"/>
        <w:bottom w:val="none" w:sz="0" w:space="0" w:color="auto"/>
        <w:right w:val="none" w:sz="0" w:space="0" w:color="auto"/>
      </w:divBdr>
      <w:divsChild>
        <w:div w:id="1172254376">
          <w:marLeft w:val="0"/>
          <w:marRight w:val="0"/>
          <w:marTop w:val="0"/>
          <w:marBottom w:val="0"/>
          <w:divBdr>
            <w:top w:val="none" w:sz="0" w:space="0" w:color="auto"/>
            <w:left w:val="none" w:sz="0" w:space="0" w:color="auto"/>
            <w:bottom w:val="none" w:sz="0" w:space="0" w:color="auto"/>
            <w:right w:val="none" w:sz="0" w:space="0" w:color="auto"/>
          </w:divBdr>
          <w:divsChild>
            <w:div w:id="21454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0066">
      <w:bodyDiv w:val="1"/>
      <w:marLeft w:val="0"/>
      <w:marRight w:val="0"/>
      <w:marTop w:val="0"/>
      <w:marBottom w:val="0"/>
      <w:divBdr>
        <w:top w:val="none" w:sz="0" w:space="0" w:color="auto"/>
        <w:left w:val="none" w:sz="0" w:space="0" w:color="auto"/>
        <w:bottom w:val="none" w:sz="0" w:space="0" w:color="auto"/>
        <w:right w:val="none" w:sz="0" w:space="0" w:color="auto"/>
      </w:divBdr>
    </w:div>
    <w:div w:id="1936402582">
      <w:bodyDiv w:val="1"/>
      <w:marLeft w:val="0"/>
      <w:marRight w:val="0"/>
      <w:marTop w:val="0"/>
      <w:marBottom w:val="0"/>
      <w:divBdr>
        <w:top w:val="none" w:sz="0" w:space="0" w:color="auto"/>
        <w:left w:val="none" w:sz="0" w:space="0" w:color="auto"/>
        <w:bottom w:val="none" w:sz="0" w:space="0" w:color="auto"/>
        <w:right w:val="none" w:sz="0" w:space="0" w:color="auto"/>
      </w:divBdr>
    </w:div>
    <w:div w:id="212372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flicksolutions/musk" TargetMode="External"/><Relationship Id="rId18" Type="http://schemas.openxmlformats.org/officeDocument/2006/relationships/hyperlink" Target="https://github.com/flicksolutions/musk/blob/master/output/research-priorities.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futureoflife.org/" TargetMode="External"/><Relationship Id="rId17" Type="http://schemas.openxmlformats.org/officeDocument/2006/relationships/hyperlink" Target="https://flicksolutions.github.io/musk/output/research-priorities.html" TargetMode="External"/><Relationship Id="rId2" Type="http://schemas.openxmlformats.org/officeDocument/2006/relationships/numbering" Target="numbering.xml"/><Relationship Id="rId16" Type="http://schemas.openxmlformats.org/officeDocument/2006/relationships/hyperlink" Target="https://www.zotero.org/groups/2463181/musk_argumentationsanalyse/collections/2VWWS9Z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flicksolutions/musk/tree/master/quellen"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github.com/flicksolutions/musk/blob/master/argdown/_research-priorities.argdow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zotero.org/groups/2463181/musk_argumentationsanalyse/collections/2VWWS9Z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zotero.org/groups/2463181/musk_argumentationsanalyse/collections/2VWWS9ZF" TargetMode="External"/><Relationship Id="rId2" Type="http://schemas.openxmlformats.org/officeDocument/2006/relationships/hyperlink" Target="https://github.com/flicksolutions/musk" TargetMode="External"/><Relationship Id="rId1" Type="http://schemas.openxmlformats.org/officeDocument/2006/relationships/hyperlink" Target="https://futureoflife.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6C58D-3785-4AF3-9278-5E4443237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4056</Words>
  <Characters>25556</Characters>
  <Application>Microsoft Office Word</Application>
  <DocSecurity>0</DocSecurity>
  <Lines>212</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Aebersold, Claude André (STUDENTS)</dc:creator>
  <cp:keywords/>
  <dc:description/>
  <cp:lastModifiedBy>Flick, Sebastian (STUDENTS)</cp:lastModifiedBy>
  <cp:revision>20</cp:revision>
  <dcterms:created xsi:type="dcterms:W3CDTF">2020-08-13T13:36:00Z</dcterms:created>
  <dcterms:modified xsi:type="dcterms:W3CDTF">2020-08-14T15:02:00Z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id="V5AgsOk5"/&gt;&lt;style id="http://www.zotero.org/styles/universitat-bern-institut-fur-sprachwissenschaft-angepasst-an-kant-zitate" hasBibliography="1" bibliographyStyleHasBeenSet="0"/&gt;&lt;prefs&gt;&lt;pref nam</vt:lpwstr>
  </property>
  <property fmtid="{D5CDD505-2E9C-101B-9397-08002B2CF9AE}" pid="3" name="ZOTERO_PREF_2">
    <vt:lpwstr>e="fieldType" value="Field"/&gt;&lt;/prefs&gt;&lt;/data&gt;</vt:lpwstr>
  </property>
</Properties>
</file>